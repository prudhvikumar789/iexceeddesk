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p>
    <w:p>
      <w:pPr>
        <w:rPr>
          <w:color w:val="000000"/>
          <w:sz w:val="36"/>
          <w:szCs w:val="24"/>
          <w:lang w:val="en-GB"/>
        </w:rPr>
      </w:pPr>
      <w:r>
        <w:rPr>
          <w:color w:val="000000"/>
          <w:sz w:val="36"/>
          <w:szCs w:val="24"/>
          <w:lang w:val="en-GB"/>
        </w:rPr>
        <w:drawing>
          <wp:anchor distT="0" distB="3175" distL="114300" distR="114300" simplePos="0" relativeHeight="0" behindDoc="0" locked="0" layoutInCell="1" allowOverlap="1">
            <wp:simplePos x="0" y="0"/>
            <wp:positionH relativeFrom="column">
              <wp:posOffset>3484880</wp:posOffset>
            </wp:positionH>
            <wp:positionV relativeFrom="paragraph">
              <wp:posOffset>60325</wp:posOffset>
            </wp:positionV>
            <wp:extent cx="2266950" cy="11398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2266950" cy="1139825"/>
                    </a:xfrm>
                    <a:prstGeom prst="rect">
                      <a:avLst/>
                    </a:prstGeom>
                    <a:noFill/>
                    <a:ln w="9525">
                      <a:noFill/>
                      <a:miter lim="800000"/>
                      <a:headEnd/>
                      <a:tailEnd/>
                    </a:ln>
                  </pic:spPr>
                </pic:pic>
              </a:graphicData>
            </a:graphic>
          </wp:anchor>
        </w:drawing>
      </w:r>
    </w:p>
    <w:p>
      <w:pPr>
        <w:rPr>
          <w:color w:val="000000"/>
          <w:sz w:val="36"/>
          <w:szCs w:val="24"/>
          <w:lang w:val="en-GB"/>
        </w:rPr>
      </w:pPr>
    </w:p>
    <w:p>
      <w:pPr>
        <w:rPr>
          <w:color w:val="000000"/>
        </w:rPr>
      </w:pPr>
    </w:p>
    <w:p>
      <w:pPr>
        <w:rPr>
          <w:color w:val="000000"/>
        </w:rPr>
      </w:pPr>
    </w:p>
    <w:p>
      <w:pPr>
        <w:tabs>
          <w:tab w:val="left" w:pos="5355"/>
        </w:tabs>
        <w:rPr>
          <w:color w:val="000000"/>
        </w:rPr>
      </w:pPr>
      <w:r>
        <w:rPr>
          <w:color w:val="000000"/>
        </w:rPr>
        <w:tab/>
      </w: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tabs>
          <w:tab w:val="left" w:pos="5355"/>
        </w:tabs>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r>
        <w:rPr>
          <w:color w:val="000000"/>
        </w:rPr>
        <mc:AlternateContent>
          <mc:Choice Requires="wps">
            <w:drawing>
              <wp:anchor distT="0" distB="0" distL="114300" distR="114300" simplePos="0" relativeHeight="251658240" behindDoc="0" locked="0" layoutInCell="1" allowOverlap="1">
                <wp:simplePos x="0" y="0"/>
                <wp:positionH relativeFrom="column">
                  <wp:posOffset>-913130</wp:posOffset>
                </wp:positionH>
                <wp:positionV relativeFrom="paragraph">
                  <wp:posOffset>93980</wp:posOffset>
                </wp:positionV>
                <wp:extent cx="7541895" cy="1414145"/>
                <wp:effectExtent l="0" t="0" r="1905" b="14605"/>
                <wp:wrapNone/>
                <wp:docPr id="40" name="shape_0"/>
                <wp:cNvGraphicFramePr/>
                <a:graphic xmlns:a="http://schemas.openxmlformats.org/drawingml/2006/main">
                  <a:graphicData uri="http://schemas.microsoft.com/office/word/2010/wordprocessingShape">
                    <wps:wsp>
                      <wps:cNvSpPr/>
                      <wps:spPr>
                        <a:xfrm>
                          <a:off x="0" y="0"/>
                          <a:ext cx="7541895" cy="1414145"/>
                        </a:xfrm>
                        <a:prstGeom prst="rect">
                          <a:avLst/>
                        </a:prstGeom>
                        <a:solidFill>
                          <a:srgbClr val="93CDDD"/>
                        </a:solidFill>
                        <a:ln w="9525">
                          <a:noFill/>
                          <a:miter/>
                        </a:ln>
                      </wps:spPr>
                      <wps:bodyPr upright="1"/>
                    </wps:wsp>
                  </a:graphicData>
                </a:graphic>
              </wp:anchor>
            </w:drawing>
          </mc:Choice>
          <mc:Fallback>
            <w:pict>
              <v:rect id="shape_0" o:spid="_x0000_s1026" o:spt="1" style="position:absolute;left:0pt;margin-left:-71.9pt;margin-top:7.4pt;height:111.35pt;width:593.85pt;z-index:251658240;mso-width-relative:page;mso-height-relative:page;" fillcolor="#93CDDD" filled="t" stroked="f" coordsize="21600,21600" o:gfxdata="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tyXPG2AAAAAwBAAAPAAAAAAAAAAEAIAAAACIA&#10;AABkcnMvZG93bnJldi54bWxQSwECFAAUAAAACACHTuJAkCcJl5cBAAAlAwAADgAAAAAAAAABACAA&#10;AAAnAQAAZHJzL2Uyb0RvYy54bWxQSwUGAAAAAAYABgBZAQAAMAUAAAAA&#10;">
                <v:fill on="t" focussize="0,0"/>
                <v:stroke on="f" joinstyle="miter"/>
                <v:imagedata o:title=""/>
                <o:lock v:ext="edit" aspectratio="f"/>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2226310</wp:posOffset>
                </wp:positionH>
                <wp:positionV relativeFrom="paragraph">
                  <wp:posOffset>86995</wp:posOffset>
                </wp:positionV>
                <wp:extent cx="3348355" cy="1427480"/>
                <wp:effectExtent l="0" t="0" r="4445" b="1270"/>
                <wp:wrapNone/>
                <wp:docPr id="41" name="Rectangle 41"/>
                <wp:cNvGraphicFramePr/>
                <a:graphic xmlns:a="http://schemas.openxmlformats.org/drawingml/2006/main">
                  <a:graphicData uri="http://schemas.microsoft.com/office/word/2010/wordprocessingShape">
                    <wps:wsp>
                      <wps:cNvSpPr/>
                      <wps:spPr>
                        <a:xfrm>
                          <a:off x="0" y="0"/>
                          <a:ext cx="3348355" cy="1427480"/>
                        </a:xfrm>
                        <a:prstGeom prst="rect">
                          <a:avLst/>
                        </a:prstGeom>
                        <a:solidFill>
                          <a:srgbClr val="FFFFFF"/>
                        </a:solidFill>
                        <a:ln w="0">
                          <a:noFill/>
                          <a:miter/>
                        </a:ln>
                      </wps:spPr>
                      <wps:txbx>
                        <w:txbxContent>
                          <w:p>
                            <w:pPr>
                              <w:pStyle w:val="247"/>
                              <w:jc w:val="right"/>
                            </w:pPr>
                            <w:r>
                              <w:drawing>
                                <wp:inline distT="0" distB="0" distL="0" distR="0">
                                  <wp:extent cx="1628775" cy="4070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1628775" cy="407035"/>
                                          </a:xfrm>
                                          <a:prstGeom prst="rect">
                                            <a:avLst/>
                                          </a:prstGeom>
                                          <a:noFill/>
                                          <a:ln w="9525">
                                            <a:noFill/>
                                            <a:miter lim="800000"/>
                                            <a:headEnd/>
                                            <a:tailEnd/>
                                          </a:ln>
                                        </pic:spPr>
                                      </pic:pic>
                                    </a:graphicData>
                                  </a:graphic>
                                </wp:inline>
                              </w:drawing>
                            </w:r>
                          </w:p>
                          <w:p>
                            <w:pPr>
                              <w:pStyle w:val="247"/>
                              <w:jc w:val="center"/>
                              <w:rPr>
                                <w:b/>
                                <w:color w:val="F68121"/>
                                <w:sz w:val="42"/>
                                <w:szCs w:val="48"/>
                              </w:rPr>
                            </w:pPr>
                          </w:p>
                          <w:p>
                            <w:pPr>
                              <w:pStyle w:val="247"/>
                              <w:jc w:val="right"/>
                              <w:rPr>
                                <w:b/>
                                <w:color w:val="F68121"/>
                                <w:sz w:val="42"/>
                                <w:szCs w:val="48"/>
                              </w:rPr>
                            </w:pPr>
                            <w:r>
                              <w:rPr>
                                <w:b/>
                                <w:color w:val="F68121"/>
                                <w:sz w:val="42"/>
                                <w:szCs w:val="48"/>
                              </w:rPr>
                              <w:t>Git User Manual</w:t>
                            </w:r>
                          </w:p>
                          <w:p>
                            <w:pPr>
                              <w:pStyle w:val="247"/>
                              <w:spacing w:before="0" w:after="120"/>
                              <w:jc w:val="right"/>
                            </w:pPr>
                          </w:p>
                        </w:txbxContent>
                      </wps:txbx>
                      <wps:bodyPr upright="1"/>
                    </wps:wsp>
                  </a:graphicData>
                </a:graphic>
              </wp:anchor>
            </w:drawing>
          </mc:Choice>
          <mc:Fallback>
            <w:pict>
              <v:rect id="_x0000_s1026" o:spid="_x0000_s1026" o:spt="1" style="position:absolute;left:0pt;margin-left:175.3pt;margin-top:6.85pt;height:112.4pt;width:263.65pt;z-index:251658240;mso-width-relative:page;mso-height-relative:page;" fillcolor="#FFFFFF" filled="t" stroked="f" coordsize="21600,21600" o:gfxdata="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KqaRNLaAAAACgEAAA8AAAAA&#10;AAAAAQAgAAAAIgAAAGRycy9kb3ducmV2LnhtbFBLAQIUABQAAAAIAIdO4kCmB352oAEAADIDAAAO&#10;AAAAAAAAAAEAIAAAACkBAABkcnMvZTJvRG9jLnhtbFBLBQYAAAAABgAGAFkBAAA7BQAAAAA=&#10;">
                <v:fill on="t" focussize="0,0"/>
                <v:stroke on="f" weight="0pt" joinstyle="miter"/>
                <v:imagedata o:title=""/>
                <o:lock v:ext="edit" aspectratio="f"/>
                <v:textbox>
                  <w:txbxContent>
                    <w:p>
                      <w:pPr>
                        <w:pStyle w:val="247"/>
                        <w:jc w:val="right"/>
                      </w:pPr>
                      <w:r>
                        <w:drawing>
                          <wp:inline distT="0" distB="0" distL="0" distR="0">
                            <wp:extent cx="1628775" cy="4070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1628775" cy="407035"/>
                                    </a:xfrm>
                                    <a:prstGeom prst="rect">
                                      <a:avLst/>
                                    </a:prstGeom>
                                    <a:noFill/>
                                    <a:ln w="9525">
                                      <a:noFill/>
                                      <a:miter lim="800000"/>
                                      <a:headEnd/>
                                      <a:tailEnd/>
                                    </a:ln>
                                  </pic:spPr>
                                </pic:pic>
                              </a:graphicData>
                            </a:graphic>
                          </wp:inline>
                        </w:drawing>
                      </w:r>
                    </w:p>
                    <w:p>
                      <w:pPr>
                        <w:pStyle w:val="247"/>
                        <w:jc w:val="center"/>
                        <w:rPr>
                          <w:b/>
                          <w:color w:val="F68121"/>
                          <w:sz w:val="42"/>
                          <w:szCs w:val="48"/>
                        </w:rPr>
                      </w:pPr>
                    </w:p>
                    <w:p>
                      <w:pPr>
                        <w:pStyle w:val="247"/>
                        <w:jc w:val="right"/>
                        <w:rPr>
                          <w:b/>
                          <w:color w:val="F68121"/>
                          <w:sz w:val="42"/>
                          <w:szCs w:val="48"/>
                        </w:rPr>
                      </w:pPr>
                      <w:r>
                        <w:rPr>
                          <w:b/>
                          <w:color w:val="F68121"/>
                          <w:sz w:val="42"/>
                          <w:szCs w:val="48"/>
                        </w:rPr>
                        <w:t>Git User Manual</w:t>
                      </w:r>
                    </w:p>
                    <w:p>
                      <w:pPr>
                        <w:pStyle w:val="247"/>
                        <w:spacing w:before="0" w:after="120"/>
                        <w:jc w:val="right"/>
                      </w:pPr>
                    </w:p>
                  </w:txbxContent>
                </v:textbox>
              </v:rect>
            </w:pict>
          </mc:Fallback>
        </mc:AlternateContent>
      </w:r>
    </w:p>
    <w:p>
      <w:pPr>
        <w:rPr>
          <w:color w:val="000000"/>
        </w:rPr>
      </w:pPr>
    </w:p>
    <w:p>
      <w:pPr>
        <w:rPr>
          <w:color w:val="000000"/>
        </w:rPr>
      </w:pPr>
    </w:p>
    <w:p>
      <w:pPr>
        <w:rPr>
          <w:color w:val="000000"/>
        </w:rPr>
      </w:pPr>
    </w:p>
    <w:p>
      <w:pPr>
        <w:rPr>
          <w:color w:val="000000"/>
        </w:rPr>
      </w:pPr>
    </w:p>
    <w:p>
      <w:pPr>
        <w:spacing w:before="0" w:after="120"/>
        <w:ind w:left="6480" w:right="0" w:firstLine="0"/>
        <w:jc w:val="right"/>
        <w:rPr>
          <w:b/>
          <w:color w:val="000000"/>
          <w:sz w:val="28"/>
          <w:szCs w:val="48"/>
        </w:rPr>
      </w:pPr>
    </w:p>
    <w:p>
      <w:pPr>
        <w:spacing w:before="0" w:after="120"/>
        <w:ind w:left="6480" w:right="0" w:firstLine="0"/>
        <w:jc w:val="right"/>
        <w:rPr>
          <w:b/>
          <w:color w:val="000000"/>
          <w:sz w:val="28"/>
          <w:szCs w:val="48"/>
        </w:rPr>
      </w:pPr>
    </w:p>
    <w:p>
      <w:pPr>
        <w:spacing w:before="0" w:after="120"/>
        <w:ind w:left="6480" w:right="0" w:firstLine="0"/>
        <w:jc w:val="right"/>
        <w:rPr>
          <w:b/>
          <w:color w:val="000000"/>
          <w:sz w:val="28"/>
          <w:szCs w:val="48"/>
        </w:rPr>
      </w:pPr>
    </w:p>
    <w:p>
      <w:pPr>
        <w:spacing w:before="0" w:after="120"/>
        <w:ind w:left="6480" w:right="0" w:firstLine="0"/>
        <w:jc w:val="right"/>
        <w:rPr>
          <w:b/>
          <w:color w:val="000000"/>
          <w:szCs w:val="48"/>
        </w:rPr>
      </w:pPr>
    </w:p>
    <w:p>
      <w:pPr>
        <w:spacing w:before="0" w:after="120"/>
        <w:ind w:left="6480" w:right="0" w:firstLine="0"/>
        <w:jc w:val="right"/>
        <w:rPr>
          <w:b/>
          <w:color w:val="000000"/>
          <w:sz w:val="18"/>
          <w:szCs w:val="24"/>
        </w:rPr>
      </w:pPr>
    </w:p>
    <w:p>
      <w:pPr>
        <w:ind w:left="6480" w:right="0" w:firstLine="0"/>
        <w:jc w:val="right"/>
        <w:rPr>
          <w:b/>
          <w:color w:val="000000"/>
          <w:szCs w:val="24"/>
        </w:rPr>
      </w:pPr>
      <w:bookmarkStart w:id="0" w:name="_GoBack"/>
      <w:bookmarkEnd w:id="0"/>
    </w:p>
    <w:p>
      <w:pPr>
        <w:ind w:left="5040" w:right="0" w:firstLine="0"/>
        <w:rPr>
          <w:b/>
          <w:color w:val="000000"/>
          <w:szCs w:val="24"/>
        </w:rPr>
      </w:pPr>
    </w:p>
    <w:p>
      <w:pPr>
        <w:suppressAutoHyphens w:val="0"/>
        <w:spacing w:line="276" w:lineRule="auto"/>
        <w:jc w:val="left"/>
        <w:rPr>
          <w:b/>
          <w:color w:val="000000"/>
          <w:szCs w:val="48"/>
        </w:rPr>
      </w:pPr>
    </w:p>
    <w:p>
      <w:pPr>
        <w:suppressAutoHyphens w:val="0"/>
        <w:spacing w:line="276" w:lineRule="auto"/>
        <w:jc w:val="left"/>
        <w:rPr>
          <w:b/>
          <w:color w:val="000000"/>
          <w:szCs w:val="48"/>
        </w:rPr>
      </w:pPr>
    </w:p>
    <w:p>
      <w:pPr>
        <w:pageBreakBefore/>
        <w:spacing w:before="0" w:after="120"/>
        <w:ind w:left="6480" w:right="0" w:firstLine="0"/>
        <w:jc w:val="right"/>
        <w:rPr>
          <w:b/>
          <w:color w:val="000000"/>
          <w:szCs w:val="48"/>
        </w:rPr>
      </w:pPr>
    </w:p>
    <w:p>
      <w:pPr>
        <w:rPr>
          <w:b/>
        </w:rPr>
      </w:pPr>
      <w:r>
        <w:rPr>
          <w:b/>
        </w:rPr>
        <w:t>Copyright © 2018 i-exceed technology solutions private limited. All rights reserved</w:t>
      </w:r>
    </w:p>
    <w:p>
      <w:pPr>
        <w:pStyle w:val="235"/>
        <w:rPr>
          <w:rFonts w:ascii="Calibri" w:hAnsi="Calibri"/>
          <w:i w:val="0"/>
          <w:color w:val="000000"/>
          <w:sz w:val="22"/>
        </w:rPr>
      </w:pPr>
    </w:p>
    <w:p>
      <w:pPr/>
      <w:r>
        <w:t>No part of this document may be reproduced, stored in a retrieval system, adopted or transmitted in any form or by any means (electronic, mechanical, photocopying, recording, scanning or otherwise), translated into any language or computer language, without the prior written permission of i-exceed technology solutions private limited.</w:t>
      </w:r>
    </w:p>
    <w:p>
      <w:pPr/>
    </w:p>
    <w:p>
      <w:pPr/>
      <w:r>
        <w:t>Due care has been taken to make this document as accurate as possible. However, i-exceed takes no responsibilities for the contents hereof and shall not be responsible for any loss or damage caused to the user by the direct or indirect use of this document. Furthermore, i-exceed reserves the right to modify or otherwise change in any manner the content hereof, without obligation to notify any person of such revision or changes.</w:t>
      </w:r>
    </w:p>
    <w:p>
      <w:pPr>
        <w:rPr>
          <w:lang w:val="en-IN"/>
        </w:rPr>
      </w:pPr>
    </w:p>
    <w:p>
      <w:pPr>
        <w:pStyle w:val="232"/>
        <w:pageBreakBefore/>
        <w:rPr>
          <w:b/>
          <w:color w:val="000000"/>
        </w:rPr>
      </w:pPr>
      <w:r>
        <w:rPr>
          <w:b/>
          <w:color w:val="000000"/>
        </w:rPr>
        <w:t>TABLE OF Contents</w:t>
      </w:r>
    </w:p>
    <w:p>
      <w:pPr>
        <w:pStyle w:val="232"/>
        <w:tabs>
          <w:tab w:val="left" w:pos="440"/>
          <w:tab w:val="right" w:leader="dot" w:pos="9016"/>
        </w:tabs>
        <w:rPr>
          <w:color w:val="000000"/>
        </w:rPr>
      </w:pPr>
      <w:r>
        <w:fldChar w:fldCharType="begin"/>
      </w:r>
      <w:r>
        <w:instrText xml:space="preserve">TOC</w:instrText>
      </w:r>
      <w:r>
        <w:fldChar w:fldCharType="separate"/>
      </w:r>
      <w:r>
        <w:fldChar w:fldCharType="end"/>
      </w:r>
    </w:p>
    <w:p>
      <w:pPr>
        <w:pStyle w:val="23"/>
        <w:rPr>
          <w:color w:val="000000"/>
          <w:sz w:val="26"/>
          <w:szCs w:val="26"/>
        </w:rPr>
      </w:pPr>
      <w:r>
        <w:rPr>
          <w:color w:val="000000"/>
          <w:sz w:val="26"/>
          <w:szCs w:val="26"/>
        </w:rPr>
        <w:t xml:space="preserve">Introduction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 xml:space="preserve">------------------------------------------------------ </w:t>
      </w:r>
      <w:r>
        <w:rPr>
          <w:color w:val="000000"/>
          <w:sz w:val="26"/>
          <w:szCs w:val="26"/>
        </w:rPr>
        <w:tab/>
      </w:r>
      <w:r>
        <w:rPr>
          <w:color w:val="000000"/>
          <w:sz w:val="26"/>
          <w:szCs w:val="26"/>
        </w:rPr>
        <w:t>4</w:t>
      </w:r>
    </w:p>
    <w:p>
      <w:pPr>
        <w:pStyle w:val="23"/>
        <w:rPr>
          <w:color w:val="000000"/>
          <w:sz w:val="26"/>
          <w:szCs w:val="26"/>
        </w:rPr>
      </w:pPr>
      <w:r>
        <w:rPr>
          <w:color w:val="000000"/>
          <w:sz w:val="26"/>
          <w:szCs w:val="26"/>
        </w:rPr>
        <w:t xml:space="preserve">Login &amp; Request access to the project </w:t>
      </w:r>
      <w:r>
        <w:rPr>
          <w:color w:val="000000"/>
          <w:sz w:val="26"/>
          <w:szCs w:val="26"/>
        </w:rPr>
        <w:tab/>
      </w:r>
      <w:r>
        <w:rPr>
          <w:color w:val="000000"/>
          <w:sz w:val="26"/>
          <w:szCs w:val="26"/>
        </w:rPr>
        <w:t xml:space="preserve">-------------------------------- </w:t>
      </w:r>
      <w:r>
        <w:rPr>
          <w:color w:val="000000"/>
          <w:sz w:val="26"/>
          <w:szCs w:val="26"/>
        </w:rPr>
        <w:tab/>
      </w:r>
      <w:r>
        <w:rPr>
          <w:color w:val="000000"/>
          <w:sz w:val="26"/>
          <w:szCs w:val="26"/>
        </w:rPr>
        <w:t>4</w:t>
      </w:r>
    </w:p>
    <w:p>
      <w:pPr>
        <w:pStyle w:val="23"/>
        <w:rPr>
          <w:color w:val="000000"/>
          <w:sz w:val="26"/>
          <w:szCs w:val="26"/>
        </w:rPr>
      </w:pPr>
      <w:r>
        <w:rPr>
          <w:color w:val="000000"/>
          <w:sz w:val="26"/>
          <w:szCs w:val="26"/>
        </w:rPr>
        <w:t>Git Configuration</w:t>
      </w:r>
      <w:r>
        <w:rPr>
          <w:color w:val="000000"/>
          <w:sz w:val="26"/>
          <w:szCs w:val="26"/>
        </w:rPr>
        <w:tab/>
      </w:r>
      <w:r>
        <w:rPr>
          <w:color w:val="000000"/>
          <w:sz w:val="26"/>
          <w:szCs w:val="26"/>
        </w:rPr>
        <w:tab/>
        <w:t/>
      </w:r>
      <w:r>
        <w:rPr>
          <w:color w:val="000000"/>
          <w:sz w:val="26"/>
          <w:szCs w:val="26"/>
        </w:rPr>
        <w:tab/>
      </w:r>
      <w:r>
        <w:rPr>
          <w:color w:val="000000"/>
          <w:sz w:val="26"/>
          <w:szCs w:val="26"/>
        </w:rPr>
        <w:t>------------------------------------------------------</w:t>
      </w:r>
      <w:r>
        <w:rPr>
          <w:color w:val="000000"/>
          <w:sz w:val="26"/>
          <w:szCs w:val="26"/>
        </w:rPr>
        <w:tab/>
      </w:r>
      <w:r>
        <w:rPr>
          <w:color w:val="000000"/>
          <w:sz w:val="26"/>
          <w:szCs w:val="26"/>
        </w:rPr>
        <w:t>7</w:t>
      </w:r>
    </w:p>
    <w:p>
      <w:pPr>
        <w:pStyle w:val="23"/>
        <w:rPr>
          <w:b/>
          <w:bCs/>
          <w:color w:val="000000"/>
          <w:sz w:val="26"/>
          <w:szCs w:val="26"/>
        </w:rPr>
      </w:pPr>
      <w:r>
        <w:rPr>
          <w:b/>
          <w:bCs/>
          <w:color w:val="000000"/>
          <w:sz w:val="26"/>
          <w:szCs w:val="26"/>
        </w:rPr>
        <w:t>Working With GIT</w:t>
      </w:r>
    </w:p>
    <w:p>
      <w:pPr>
        <w:pStyle w:val="23"/>
        <w:rPr>
          <w:color w:val="000000"/>
          <w:sz w:val="26"/>
          <w:szCs w:val="26"/>
        </w:rPr>
      </w:pPr>
      <w:r>
        <w:rPr>
          <w:color w:val="000000"/>
          <w:sz w:val="26"/>
          <w:szCs w:val="26"/>
        </w:rPr>
        <w:t xml:space="preserve">Git clone </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w:t>
      </w:r>
      <w:r>
        <w:rPr>
          <w:color w:val="000000"/>
          <w:sz w:val="26"/>
          <w:szCs w:val="26"/>
        </w:rPr>
        <w:tab/>
      </w:r>
      <w:r>
        <w:rPr>
          <w:color w:val="000000"/>
          <w:sz w:val="26"/>
          <w:szCs w:val="26"/>
        </w:rPr>
        <w:t>8</w:t>
      </w:r>
    </w:p>
    <w:p>
      <w:pPr>
        <w:pStyle w:val="23"/>
        <w:rPr>
          <w:color w:val="000000"/>
          <w:sz w:val="26"/>
          <w:szCs w:val="26"/>
        </w:rPr>
      </w:pPr>
      <w:r>
        <w:rPr>
          <w:color w:val="000000"/>
          <w:sz w:val="26"/>
          <w:szCs w:val="26"/>
        </w:rPr>
        <w:t>Git Status</w:t>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w:t>
      </w:r>
      <w:r>
        <w:rPr>
          <w:color w:val="000000"/>
          <w:sz w:val="26"/>
          <w:szCs w:val="26"/>
        </w:rPr>
        <w:tab/>
      </w:r>
      <w:r>
        <w:rPr>
          <w:color w:val="000000"/>
          <w:sz w:val="26"/>
          <w:szCs w:val="26"/>
        </w:rPr>
        <w:t>9</w:t>
      </w:r>
    </w:p>
    <w:p>
      <w:pPr>
        <w:pStyle w:val="23"/>
        <w:rPr>
          <w:color w:val="000000"/>
          <w:sz w:val="26"/>
          <w:szCs w:val="26"/>
        </w:rPr>
      </w:pPr>
      <w:r>
        <w:rPr>
          <w:color w:val="000000"/>
          <w:sz w:val="26"/>
          <w:szCs w:val="26"/>
        </w:rPr>
        <w:t>Git Add/commit/push</w:t>
      </w:r>
      <w:r>
        <w:rPr>
          <w:color w:val="000000"/>
          <w:sz w:val="26"/>
          <w:szCs w:val="26"/>
        </w:rPr>
        <w:tab/>
      </w:r>
      <w:r>
        <w:rPr>
          <w:color w:val="000000"/>
          <w:sz w:val="26"/>
          <w:szCs w:val="26"/>
        </w:rPr>
        <w:tab/>
      </w:r>
      <w:r>
        <w:rPr>
          <w:color w:val="000000"/>
          <w:sz w:val="26"/>
          <w:szCs w:val="26"/>
        </w:rPr>
        <w:t>------------------------------------------------------</w:t>
      </w:r>
      <w:r>
        <w:rPr>
          <w:color w:val="000000"/>
          <w:sz w:val="26"/>
          <w:szCs w:val="26"/>
        </w:rPr>
        <w:tab/>
      </w:r>
      <w:r>
        <w:rPr>
          <w:color w:val="000000"/>
          <w:sz w:val="26"/>
          <w:szCs w:val="26"/>
        </w:rPr>
        <w:t>9</w:t>
      </w:r>
    </w:p>
    <w:p>
      <w:pPr>
        <w:pStyle w:val="23"/>
        <w:rPr>
          <w:color w:val="000000"/>
          <w:sz w:val="26"/>
          <w:szCs w:val="26"/>
        </w:rPr>
      </w:pPr>
      <w:r>
        <w:rPr>
          <w:color w:val="000000"/>
          <w:sz w:val="26"/>
          <w:szCs w:val="26"/>
        </w:rPr>
        <w:t>Check Logs/Diffs</w:t>
      </w:r>
      <w:r>
        <w:rPr>
          <w:color w:val="000000"/>
          <w:sz w:val="26"/>
          <w:szCs w:val="26"/>
        </w:rPr>
        <w:tab/>
      </w:r>
      <w:r>
        <w:rPr>
          <w:color w:val="000000"/>
          <w:sz w:val="26"/>
          <w:szCs w:val="26"/>
        </w:rPr>
        <w:tab/>
      </w:r>
      <w:r>
        <w:rPr>
          <w:color w:val="000000"/>
          <w:sz w:val="26"/>
          <w:szCs w:val="26"/>
        </w:rPr>
        <w:tab/>
      </w:r>
      <w:r>
        <w:rPr>
          <w:color w:val="000000"/>
          <w:sz w:val="26"/>
          <w:szCs w:val="26"/>
        </w:rPr>
        <w:t>------------------------------------------------------</w:t>
      </w:r>
      <w:r>
        <w:rPr>
          <w:color w:val="000000"/>
          <w:sz w:val="26"/>
          <w:szCs w:val="26"/>
        </w:rPr>
        <w:tab/>
      </w:r>
      <w:r>
        <w:rPr>
          <w:color w:val="000000"/>
          <w:sz w:val="26"/>
          <w:szCs w:val="26"/>
        </w:rPr>
        <w:t>12</w:t>
      </w:r>
    </w:p>
    <w:p>
      <w:pPr>
        <w:pStyle w:val="23"/>
        <w:rPr>
          <w:color w:val="000000"/>
          <w:sz w:val="26"/>
          <w:szCs w:val="26"/>
        </w:rPr>
        <w:sectPr>
          <w:pgSz w:w="11906" w:h="16838"/>
          <w:pgMar w:top="1440" w:right="1440" w:bottom="720" w:left="1440" w:header="0" w:footer="0" w:gutter="0"/>
          <w:pgNumType w:fmt="decimal"/>
          <w:formProt w:val="0"/>
          <w:docGrid w:linePitch="299" w:charSpace="-6145"/>
        </w:sectPr>
      </w:pPr>
      <w:r>
        <w:rPr>
          <w:color w:val="000000"/>
          <w:sz w:val="26"/>
          <w:szCs w:val="26"/>
        </w:rPr>
        <w:t>Rollback changes</w:t>
      </w:r>
      <w:r>
        <w:rPr>
          <w:color w:val="000000"/>
          <w:sz w:val="26"/>
          <w:szCs w:val="26"/>
        </w:rPr>
        <w:tab/>
      </w:r>
      <w:r>
        <w:rPr>
          <w:color w:val="000000"/>
          <w:sz w:val="26"/>
          <w:szCs w:val="26"/>
        </w:rPr>
        <w:tab/>
      </w:r>
      <w:r>
        <w:rPr>
          <w:color w:val="000000"/>
          <w:sz w:val="26"/>
          <w:szCs w:val="26"/>
        </w:rPr>
        <w:tab/>
      </w:r>
      <w:r>
        <w:rPr>
          <w:color w:val="000000"/>
          <w:sz w:val="26"/>
          <w:szCs w:val="26"/>
        </w:rPr>
        <w:t>------------------------------------------------------</w:t>
      </w:r>
      <w:r>
        <w:rPr>
          <w:color w:val="000000"/>
          <w:sz w:val="26"/>
          <w:szCs w:val="26"/>
        </w:rPr>
        <w:tab/>
      </w:r>
      <w:r>
        <w:rPr>
          <w:color w:val="000000"/>
          <w:sz w:val="26"/>
          <w:szCs w:val="26"/>
        </w:rPr>
        <w:t>15</w:t>
      </w:r>
    </w:p>
    <w:p>
      <w:pPr>
        <w:pStyle w:val="2"/>
        <w:numPr>
          <w:ilvl w:val="0"/>
          <w:numId w:val="2"/>
        </w:numPr>
      </w:pPr>
      <w:r>
        <w:t>Introduction</w:t>
      </w:r>
    </w:p>
    <w:p>
      <w:pPr/>
    </w:p>
    <w:p>
      <w:pPr/>
    </w:p>
    <w:p>
      <w:pPr>
        <w:rPr>
          <w:rFonts w:eastAsia="Times New Roman" w:cs="Calibri"/>
          <w:color w:val="424344"/>
          <w:lang w:eastAsia="en-GB"/>
        </w:rPr>
      </w:pPr>
      <w:r>
        <w:rPr>
          <w:rFonts w:eastAsia="Times New Roman" w:cs="Calibri"/>
          <w:color w:val="424344"/>
          <w:lang w:eastAsia="en-GB"/>
        </w:rPr>
        <w:t>This document has been prepared to serve as git user manual fo</w:t>
      </w:r>
      <w:r>
        <w:rPr>
          <w:rFonts w:eastAsia="Times New Roman" w:cs="Calibri"/>
          <w:color w:val="424344"/>
          <w:lang w:eastAsia="en-GB"/>
        </w:rPr>
        <w:t>r</w:t>
      </w:r>
      <w:r>
        <w:rPr>
          <w:rFonts w:eastAsia="Times New Roman" w:cs="Calibri"/>
          <w:color w:val="424344"/>
          <w:lang w:eastAsia="en-GB"/>
        </w:rPr>
        <w:t xml:space="preserve"> source code management using git. The following are the detailed instructions to use Git and GitLab. </w:t>
      </w:r>
    </w:p>
    <w:p>
      <w:pPr>
        <w:rPr>
          <w:rFonts w:eastAsia="Times New Roman" w:cs="Calibri"/>
          <w:color w:val="424344"/>
          <w:lang w:eastAsia="en-GB"/>
        </w:rPr>
      </w:pPr>
    </w:p>
    <w:p>
      <w:pPr/>
    </w:p>
    <w:p>
      <w:pPr>
        <w:numPr>
          <w:ilvl w:val="0"/>
          <w:numId w:val="3"/>
        </w:numPr>
        <w:shd w:val="clear" w:fill="FFFFFF"/>
        <w:tabs>
          <w:tab w:val="left" w:pos="0"/>
          <w:tab w:val="left" w:pos="420"/>
        </w:tabs>
        <w:suppressAutoHyphens w:val="0"/>
        <w:spacing w:line="360" w:lineRule="auto"/>
        <w:ind w:left="2100" w:right="0" w:hanging="420"/>
        <w:rPr>
          <w:rFonts w:eastAsia="Times New Roman" w:cs="Calibri"/>
          <w:color w:val="424344"/>
          <w:lang w:eastAsia="en-GB"/>
        </w:rPr>
      </w:pPr>
      <w:r>
        <w:rPr>
          <w:rFonts w:eastAsia="Times New Roman" w:cs="Calibri"/>
          <w:color w:val="424344"/>
          <w:lang w:eastAsia="en-GB"/>
        </w:rPr>
        <w:t xml:space="preserve">Login and Access request to the project. </w:t>
      </w:r>
    </w:p>
    <w:p>
      <w:pPr>
        <w:numPr>
          <w:ilvl w:val="0"/>
          <w:numId w:val="3"/>
        </w:numPr>
        <w:shd w:val="clear" w:fill="FFFFFF"/>
        <w:tabs>
          <w:tab w:val="left" w:pos="0"/>
          <w:tab w:val="left" w:pos="420"/>
        </w:tabs>
        <w:suppressAutoHyphens w:val="0"/>
        <w:spacing w:line="360" w:lineRule="auto"/>
        <w:ind w:left="2100" w:right="0" w:hanging="420"/>
        <w:rPr>
          <w:rFonts w:eastAsia="Times New Roman" w:cs="Calibri"/>
          <w:color w:val="424344"/>
          <w:lang w:eastAsia="en-GB"/>
        </w:rPr>
      </w:pPr>
      <w:r>
        <w:rPr>
          <w:rFonts w:eastAsia="Times New Roman" w:cs="Calibri"/>
          <w:color w:val="424344"/>
          <w:lang w:eastAsia="en-GB"/>
        </w:rPr>
        <w:t>Git configuration</w:t>
      </w:r>
    </w:p>
    <w:p>
      <w:pPr>
        <w:numPr>
          <w:ilvl w:val="0"/>
          <w:numId w:val="3"/>
        </w:numPr>
        <w:shd w:val="clear" w:fill="FFFFFF"/>
        <w:tabs>
          <w:tab w:val="left" w:pos="0"/>
          <w:tab w:val="left" w:pos="420"/>
        </w:tabs>
        <w:suppressAutoHyphens w:val="0"/>
        <w:spacing w:line="360" w:lineRule="auto"/>
        <w:ind w:left="2100" w:right="0" w:hanging="420"/>
        <w:rPr>
          <w:rFonts w:eastAsia="Times New Roman" w:cs="Calibri"/>
          <w:color w:val="424344"/>
          <w:lang w:eastAsia="en-GB"/>
        </w:rPr>
      </w:pPr>
      <w:r>
        <w:rPr>
          <w:rFonts w:eastAsia="Times New Roman" w:cs="Calibri"/>
          <w:color w:val="424344"/>
          <w:lang w:eastAsia="en-GB"/>
        </w:rPr>
        <w:t>Add / commit / push / pull files to/from Repository</w:t>
      </w:r>
    </w:p>
    <w:p>
      <w:pPr>
        <w:numPr>
          <w:ilvl w:val="0"/>
          <w:numId w:val="3"/>
        </w:numPr>
        <w:shd w:val="clear" w:fill="FFFFFF"/>
        <w:tabs>
          <w:tab w:val="left" w:pos="0"/>
          <w:tab w:val="left" w:pos="420"/>
        </w:tabs>
        <w:suppressAutoHyphens w:val="0"/>
        <w:spacing w:line="360" w:lineRule="auto"/>
        <w:ind w:left="2100" w:right="0" w:hanging="420"/>
        <w:rPr>
          <w:rFonts w:eastAsia="Times New Roman" w:cs="Calibri"/>
          <w:color w:val="424344"/>
          <w:lang w:eastAsia="en-GB"/>
        </w:rPr>
      </w:pPr>
      <w:r>
        <w:rPr>
          <w:rFonts w:eastAsia="Times New Roman" w:cs="Calibri"/>
          <w:color w:val="424344"/>
          <w:lang w:eastAsia="en-GB"/>
        </w:rPr>
        <w:t>Check logs / diffs</w:t>
      </w:r>
    </w:p>
    <w:p>
      <w:pPr>
        <w:numPr>
          <w:ilvl w:val="0"/>
          <w:numId w:val="3"/>
        </w:numPr>
        <w:shd w:val="clear" w:fill="FFFFFF"/>
        <w:tabs>
          <w:tab w:val="left" w:pos="0"/>
          <w:tab w:val="left" w:pos="420"/>
        </w:tabs>
        <w:suppressAutoHyphens w:val="0"/>
        <w:spacing w:line="360" w:lineRule="auto"/>
        <w:ind w:left="2100" w:right="0" w:hanging="420"/>
        <w:rPr>
          <w:rFonts w:eastAsia="Times New Roman" w:cs="Calibri"/>
          <w:color w:val="424344"/>
          <w:lang w:eastAsia="en-GB"/>
        </w:rPr>
      </w:pPr>
      <w:r>
        <w:rPr>
          <w:rFonts w:eastAsia="Times New Roman" w:cs="Calibri"/>
          <w:color w:val="424344"/>
          <w:lang w:eastAsia="en-GB"/>
        </w:rPr>
        <w:t xml:space="preserve">Rollback changes </w:t>
      </w:r>
    </w:p>
    <w:p>
      <w:pPr>
        <w:numPr>
          <w:ilvl w:val="0"/>
          <w:numId w:val="3"/>
        </w:numPr>
        <w:shd w:val="clear" w:fill="FFFFFF"/>
        <w:tabs>
          <w:tab w:val="left" w:pos="0"/>
          <w:tab w:val="left" w:pos="420"/>
        </w:tabs>
        <w:suppressAutoHyphens w:val="0"/>
        <w:spacing w:line="360" w:lineRule="auto"/>
        <w:ind w:left="2100" w:right="0" w:hanging="420"/>
        <w:rPr>
          <w:rFonts w:eastAsia="Times New Roman" w:cs="Calibri"/>
          <w:color w:val="424344"/>
          <w:lang w:eastAsia="en-GB"/>
        </w:rPr>
      </w:pPr>
      <w:r>
        <w:rPr>
          <w:rFonts w:eastAsia="Times New Roman" w:cs="Calibri"/>
          <w:color w:val="424344"/>
          <w:lang w:eastAsia="en-GB"/>
        </w:rPr>
        <w:t xml:space="preserve">Conflicts  </w:t>
      </w:r>
    </w:p>
    <w:p>
      <w:pPr>
        <w:pStyle w:val="2"/>
        <w:numPr>
          <w:ilvl w:val="0"/>
          <w:numId w:val="2"/>
        </w:numPr>
        <w:jc w:val="center"/>
        <w:rPr>
          <w:color w:val="4C4C4C"/>
          <w:shd w:val="clear" w:fill="FFFFFF"/>
        </w:rPr>
      </w:pPr>
      <w:r>
        <w:rPr>
          <w:color w:val="4C4C4C"/>
          <w:shd w:val="clear" w:fill="FFFFFF"/>
        </w:rPr>
        <w:t>Login &amp; Request access to the project</w:t>
      </w:r>
    </w:p>
    <w:p>
      <w:pPr>
        <w:jc w:val="center"/>
      </w:pPr>
    </w:p>
    <w:p>
      <w:pPr>
        <w:jc w:val="center"/>
        <w:rPr>
          <w:rFonts w:eastAsia="Times New Roman"/>
          <w:color w:val="424344"/>
          <w:lang w:eastAsia="en-GB"/>
        </w:rPr>
      </w:pPr>
      <w:r>
        <w:rPr>
          <w:rFonts w:eastAsia="Times New Roman"/>
          <w:color w:val="424344"/>
          <w:lang w:eastAsia="en-GB"/>
        </w:rPr>
        <w:t>Open a browser tab and navigate to the</w:t>
      </w:r>
      <w:ins w:id="0" w:author="prudhvi.kumar" w:date="2018-10-15T18:03:04Z">
        <w:r>
          <w:rPr>
            <w:rFonts w:eastAsia="Times New Roman"/>
            <w:color w:val="424344"/>
            <w:lang w:eastAsia="en-GB"/>
          </w:rPr>
          <w:t xml:space="preserve"> </w:t>
        </w:r>
      </w:ins>
      <w:r>
        <w:rPr>
          <w:rFonts w:eastAsia="Times New Roman"/>
          <w:color w:val="424344"/>
          <w:lang w:eastAsia="en-GB"/>
        </w:rPr>
        <w:t>below specified URL.</w:t>
      </w:r>
    </w:p>
    <w:p>
      <w:pPr>
        <w:jc w:val="center"/>
        <w:rPr>
          <w:rFonts w:eastAsia="Times New Roman"/>
          <w:color w:val="424344"/>
          <w:lang w:eastAsia="en-GB"/>
        </w:rPr>
      </w:pPr>
    </w:p>
    <w:p>
      <w:pPr>
        <w:ind w:left="400" w:right="0" w:firstLine="400"/>
        <w:jc w:val="center"/>
        <w:rPr>
          <w:rStyle w:val="44"/>
          <w:rFonts w:eastAsia="Times New Roman"/>
          <w:b/>
          <w:bCs/>
          <w:color w:val="424344"/>
          <w:lang w:eastAsia="en-GB"/>
        </w:rPr>
      </w:pPr>
      <w:r>
        <w:rPr>
          <w:rFonts w:eastAsia="Times New Roman"/>
          <w:color w:val="424344"/>
          <w:lang w:eastAsia="en-GB"/>
        </w:rPr>
        <w:t xml:space="preserve">GitLab URL : </w:t>
      </w:r>
      <w:r>
        <w:fldChar w:fldCharType="begin"/>
      </w:r>
      <w:r>
        <w:instrText xml:space="preserve"> HYPERLINK "http://192.168.1.6:81/" \h </w:instrText>
      </w:r>
      <w:r>
        <w:fldChar w:fldCharType="separate"/>
      </w:r>
      <w:r>
        <w:rPr>
          <w:rStyle w:val="44"/>
          <w:rFonts w:eastAsia="Times New Roman"/>
          <w:b/>
          <w:bCs/>
          <w:color w:val="424344"/>
          <w:lang w:eastAsia="en-GB"/>
        </w:rPr>
        <w:t>http://192.168.1.6:81/</w:t>
      </w:r>
      <w:r>
        <w:rPr>
          <w:rStyle w:val="44"/>
          <w:rFonts w:eastAsia="Times New Roman"/>
          <w:b/>
          <w:bCs/>
          <w:color w:val="424344"/>
          <w:lang w:eastAsia="en-GB"/>
        </w:rPr>
        <w:fldChar w:fldCharType="end"/>
      </w:r>
    </w:p>
    <w:p>
      <w:pPr>
        <w:ind w:left="400" w:right="0" w:firstLine="400"/>
        <w:rPr>
          <w:rFonts w:eastAsia="Times New Roman"/>
          <w:b/>
          <w:bCs/>
          <w:color w:val="424344"/>
          <w:lang w:eastAsia="en-GB"/>
        </w:rPr>
      </w:pPr>
    </w:p>
    <w:p>
      <w:pPr>
        <w:ind w:left="0" w:right="0" w:firstLine="0"/>
      </w:pPr>
      <w:r>
        <w:drawing>
          <wp:inline distT="0" distB="0" distL="114300" distR="114300">
            <wp:extent cx="5725160" cy="3107055"/>
            <wp:effectExtent l="0" t="0" r="0" b="0"/>
            <wp:docPr id="3" name="Picture" descr="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in2"/>
                    <pic:cNvPicPr>
                      <a:picLocks noChangeAspect="1" noChangeArrowheads="1"/>
                    </pic:cNvPicPr>
                  </pic:nvPicPr>
                  <pic:blipFill>
                    <a:blip r:embed="rId8"/>
                    <a:stretch>
                      <a:fillRect/>
                    </a:stretch>
                  </pic:blipFill>
                  <pic:spPr>
                    <a:xfrm>
                      <a:off x="0" y="0"/>
                      <a:ext cx="5725160" cy="3107055"/>
                    </a:xfrm>
                    <a:prstGeom prst="rect">
                      <a:avLst/>
                    </a:prstGeom>
                    <a:noFill/>
                    <a:ln w="9525">
                      <a:noFill/>
                      <a:miter lim="800000"/>
                      <a:headEnd/>
                      <a:tailEnd/>
                    </a:ln>
                  </pic:spPr>
                </pic:pic>
              </a:graphicData>
            </a:graphic>
          </wp:inline>
        </w:drawing>
      </w:r>
    </w:p>
    <w:p>
      <w:pPr>
        <w:ind w:left="0" w:right="0" w:firstLine="0"/>
        <w:rPr>
          <w:rFonts w:eastAsia="Times New Roman"/>
          <w:b/>
          <w:bCs/>
          <w:color w:val="424344"/>
          <w:lang w:eastAsia="en-GB"/>
        </w:rPr>
      </w:pPr>
    </w:p>
    <w:p>
      <w:pPr>
        <w:ind w:left="0" w:right="0" w:firstLine="0"/>
        <w:rPr>
          <w:rFonts w:eastAsia="Times New Roman"/>
          <w:b/>
          <w:bCs/>
          <w:color w:val="424344"/>
          <w:lang w:eastAsia="en-GB"/>
        </w:rPr>
      </w:pPr>
    </w:p>
    <w:p>
      <w:pPr>
        <w:ind w:left="0" w:right="0" w:firstLine="0"/>
        <w:rPr>
          <w:rFonts w:eastAsia="Times New Roman"/>
          <w:b/>
          <w:bCs/>
          <w:color w:val="424344"/>
          <w:lang w:eastAsia="en-GB"/>
        </w:rPr>
      </w:pPr>
    </w:p>
    <w:p>
      <w:pPr>
        <w:ind w:left="0" w:right="0" w:firstLine="0"/>
        <w:rPr>
          <w:rFonts w:eastAsia="Times New Roman"/>
          <w:b/>
          <w:bCs/>
          <w:color w:val="424344"/>
          <w:lang w:eastAsia="en-GB"/>
        </w:rPr>
      </w:pPr>
    </w:p>
    <w:p>
      <w:pPr>
        <w:spacing w:line="360" w:lineRule="auto"/>
        <w:ind w:left="0" w:right="0" w:firstLine="0"/>
        <w:rPr>
          <w:rFonts w:eastAsia="Times New Roman"/>
          <w:color w:val="424344"/>
          <w:lang w:eastAsia="en-GB"/>
        </w:rPr>
      </w:pPr>
      <w:r>
        <w:rPr>
          <w:rFonts w:eastAsia="Times New Roman"/>
          <w:color w:val="424344"/>
          <w:lang w:eastAsia="en-GB"/>
        </w:rPr>
        <w:t xml:space="preserve">Login with your system login credentials [user.name and password] and sign-in to your GitLab account after accepting the Terms and conditions. </w:t>
      </w:r>
    </w:p>
    <w:p>
      <w:pPr>
        <w:spacing w:line="360" w:lineRule="auto"/>
        <w:ind w:left="0" w:right="0" w:firstLine="0"/>
        <w:rPr>
          <w:rFonts w:eastAsia="Times New Roman"/>
          <w:color w:val="424344"/>
          <w:lang w:eastAsia="en-GB"/>
        </w:rPr>
      </w:pPr>
    </w:p>
    <w:p>
      <w:pPr>
        <w:spacing w:line="360" w:lineRule="auto"/>
        <w:ind w:left="0" w:right="0" w:firstLine="0"/>
      </w:pPr>
      <w:ins w:id="1" w:author="prudhvi.kumar" w:date="2018-10-15T19:25:46Z">
        <w:r>
          <w:rPr>
            <w:sz w:val="24"/>
          </w:rPr>
          <mc:AlternateContent>
            <mc:Choice Requires="wps">
              <w:drawing>
                <wp:anchor distT="0" distB="0" distL="114300" distR="114300" simplePos="0" relativeHeight="2048" behindDoc="0" locked="0" layoutInCell="1" allowOverlap="1">
                  <wp:simplePos x="0" y="0"/>
                  <wp:positionH relativeFrom="column">
                    <wp:posOffset>4672330</wp:posOffset>
                  </wp:positionH>
                  <wp:positionV relativeFrom="paragraph">
                    <wp:posOffset>1430020</wp:posOffset>
                  </wp:positionV>
                  <wp:extent cx="667385" cy="400685"/>
                  <wp:effectExtent l="4445" t="5080" r="13970" b="13335"/>
                  <wp:wrapNone/>
                  <wp:docPr id="35" name="Rectangle 35"/>
                  <wp:cNvGraphicFramePr/>
                  <a:graphic xmlns:a="http://schemas.openxmlformats.org/drawingml/2006/main">
                    <a:graphicData uri="http://schemas.microsoft.com/office/word/2010/wordprocessingShape">
                      <wps:wsp>
                        <wps:cNvSpPr/>
                        <wps:spPr>
                          <a:xfrm>
                            <a:off x="0" y="0"/>
                            <a:ext cx="667385" cy="400685"/>
                          </a:xfrm>
                          <a:prstGeom prst="rect">
                            <a:avLst/>
                          </a:prstGeom>
                          <a:noFill/>
                          <a:ln w="9525" cap="flat" cmpd="sng">
                            <a:solidFill>
                              <a:srgbClr val="E46C0A"/>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367.9pt;margin-top:112.6pt;height:31.55pt;width:52.55pt;z-index:2048;mso-width-relative:page;mso-height-relative:page;" filled="f" stroked="t" coordsize="21600,21600" o:gfxdata="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M7qX2QAA&#10;AAsBAAAPAAAAAAAAAAEAIAAAACIAAABkcnMvZG93bnJldi54bWxQSwECFAAUAAAACACHTuJA2Qu1&#10;A+QBAADCAwAADgAAAAAAAAABACAAAAAoAQAAZHJzL2Uyb0RvYy54bWxQSwUGAAAAAAYABgBZAQAA&#10;fgUAAAAA&#10;">
                  <v:fill on="f" focussize="0,0"/>
                  <v:stroke color="#E46C0A" joinstyle="miter"/>
                  <v:imagedata o:title=""/>
                  <o:lock v:ext="edit" aspectratio="f"/>
                </v:rect>
              </w:pict>
            </mc:Fallback>
          </mc:AlternateContent>
        </w:r>
      </w:ins>
      <w:ins w:id="3" w:author="prudhvi.kumar" w:date="2018-10-15T19:26:09Z">
        <w:r>
          <w:rPr/>
          <w:drawing>
            <wp:inline distT="0" distB="0" distL="114300" distR="114300">
              <wp:extent cx="5725160" cy="2191385"/>
              <wp:effectExtent l="0" t="0" r="8890" b="18415"/>
              <wp:docPr id="29" name="Picture" descr="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terms"/>
                      <pic:cNvPicPr>
                        <a:picLocks noChangeAspect="1" noChangeArrowheads="1"/>
                      </pic:cNvPicPr>
                    </pic:nvPicPr>
                    <pic:blipFill>
                      <a:blip r:embed="rId9"/>
                      <a:stretch>
                        <a:fillRect/>
                      </a:stretch>
                    </pic:blipFill>
                    <pic:spPr>
                      <a:xfrm>
                        <a:off x="0" y="0"/>
                        <a:ext cx="5725160" cy="2191385"/>
                      </a:xfrm>
                      <a:prstGeom prst="rect">
                        <a:avLst/>
                      </a:prstGeom>
                      <a:noFill/>
                      <a:ln w="9525">
                        <a:noFill/>
                        <a:miter lim="800000"/>
                        <a:headEnd/>
                        <a:tailEnd/>
                      </a:ln>
                    </pic:spPr>
                  </pic:pic>
                </a:graphicData>
              </a:graphic>
            </wp:inline>
          </w:drawing>
        </w:r>
      </w:ins>
    </w:p>
    <w:p>
      <w:pPr>
        <w:spacing w:line="360" w:lineRule="auto"/>
        <w:ind w:left="0" w:right="0" w:firstLine="0"/>
        <w:rPr>
          <w:rFonts w:eastAsia="Times New Roman"/>
          <w:color w:val="424344"/>
          <w:lang w:eastAsia="en-GB"/>
        </w:rPr>
      </w:pPr>
      <w:r>
        <w:rPr>
          <w:rFonts w:eastAsia="Times New Roman"/>
          <w:color w:val="424344"/>
          <w:lang w:eastAsia="en-GB"/>
        </w:rPr>
        <w:t>After Successful Login you will see the GitLab Dashboard as below.</w:t>
      </w:r>
    </w:p>
    <w:p>
      <w:pPr>
        <w:spacing w:line="360" w:lineRule="auto"/>
        <w:ind w:left="0" w:right="0" w:firstLine="0"/>
        <w:rPr>
          <w:rFonts w:eastAsia="Times New Roman"/>
          <w:color w:val="424344"/>
          <w:lang w:eastAsia="en-GB"/>
        </w:rPr>
      </w:pPr>
    </w:p>
    <w:p>
      <w:pPr>
        <w:spacing w:line="360" w:lineRule="auto"/>
        <w:ind w:left="0" w:right="0" w:firstLine="0"/>
      </w:pPr>
      <w:ins w:id="5" w:author="prudhvi.kumar" w:date="2018-10-15T19:25:21Z">
        <w:r>
          <w:rPr>
            <w:sz w:val="24"/>
          </w:rPr>
          <mc:AlternateContent>
            <mc:Choice Requires="wps">
              <w:drawing>
                <wp:anchor distT="0" distB="0" distL="114300" distR="114300" simplePos="0" relativeHeight="1024" behindDoc="0" locked="0" layoutInCell="1" allowOverlap="1">
                  <wp:simplePos x="0" y="0"/>
                  <wp:positionH relativeFrom="column">
                    <wp:posOffset>2794635</wp:posOffset>
                  </wp:positionH>
                  <wp:positionV relativeFrom="paragraph">
                    <wp:posOffset>949325</wp:posOffset>
                  </wp:positionV>
                  <wp:extent cx="3067050" cy="971550"/>
                  <wp:effectExtent l="4445" t="4445" r="14605" b="14605"/>
                  <wp:wrapNone/>
                  <wp:docPr id="34" name="Rectangle 34"/>
                  <wp:cNvGraphicFramePr/>
                  <a:graphic xmlns:a="http://schemas.openxmlformats.org/drawingml/2006/main">
                    <a:graphicData uri="http://schemas.microsoft.com/office/word/2010/wordprocessingShape">
                      <wps:wsp>
                        <wps:cNvSpPr/>
                        <wps:spPr>
                          <a:xfrm>
                            <a:off x="3709035" y="5474335"/>
                            <a:ext cx="3067050" cy="971550"/>
                          </a:xfrm>
                          <a:prstGeom prst="rect">
                            <a:avLst/>
                          </a:prstGeom>
                          <a:noFill/>
                          <a:ln w="9525" cap="flat" cmpd="sng">
                            <a:solidFill>
                              <a:srgbClr val="E46C0A"/>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220.05pt;margin-top:74.75pt;height:76.5pt;width:241.5pt;z-index:1024;mso-width-relative:page;mso-height-relative:page;" filled="f" stroked="t" coordsize="21600,21600" o:gfxdata="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3r7QU2AAAAAsBAAAPAAAAAAAAAAEAIAAAACIAAABkcnMvZG93bnJldi54bWxQSwECFAAUAAAA&#10;CACHTuJAbs32/O4BAADPAwAADgAAAAAAAAABACAAAAAnAQAAZHJzL2Uyb0RvYy54bWxQSwUGAAAA&#10;AAYABgBZAQAAhwUAAAAA&#10;">
                  <v:fill on="f" focussize="0,0"/>
                  <v:stroke color="#E46C0A" joinstyle="miter"/>
                  <v:imagedata o:title=""/>
                  <o:lock v:ext="edit" aspectratio="f"/>
                </v:rect>
              </w:pict>
            </mc:Fallback>
          </mc:AlternateContent>
        </w:r>
      </w:ins>
      <w:r>
        <w:drawing>
          <wp:inline distT="0" distB="0" distL="114300" distR="114300">
            <wp:extent cx="5730875" cy="2820670"/>
            <wp:effectExtent l="0" t="0" r="0" b="0"/>
            <wp:docPr id="5" name="Picture" descr="da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ash1"/>
                    <pic:cNvPicPr>
                      <a:picLocks noChangeAspect="1" noChangeArrowheads="1"/>
                    </pic:cNvPicPr>
                  </pic:nvPicPr>
                  <pic:blipFill>
                    <a:blip r:embed="rId10"/>
                    <a:stretch>
                      <a:fillRect/>
                    </a:stretch>
                  </pic:blipFill>
                  <pic:spPr>
                    <a:xfrm>
                      <a:off x="0" y="0"/>
                      <a:ext cx="5730875" cy="2820670"/>
                    </a:xfrm>
                    <a:prstGeom prst="rect">
                      <a:avLst/>
                    </a:prstGeom>
                    <a:noFill/>
                    <a:ln w="9525">
                      <a:noFill/>
                      <a:miter lim="800000"/>
                      <a:headEnd/>
                      <a:tailEnd/>
                    </a:ln>
                  </pic:spPr>
                </pic:pic>
              </a:graphicData>
            </a:graphic>
          </wp:inline>
        </w:drawing>
      </w:r>
    </w:p>
    <w:p>
      <w:pPr>
        <w:spacing w:line="360" w:lineRule="auto"/>
        <w:ind w:left="0" w:right="0" w:firstLine="0"/>
        <w:rPr>
          <w:rFonts w:eastAsia="Times New Roman"/>
          <w:color w:val="424344"/>
          <w:lang w:eastAsia="en-GB"/>
        </w:rPr>
      </w:pPr>
    </w:p>
    <w:p>
      <w:pPr>
        <w:spacing w:line="360" w:lineRule="auto"/>
        <w:ind w:left="0" w:right="0" w:firstLine="0"/>
        <w:rPr>
          <w:rFonts w:eastAsia="Times New Roman"/>
          <w:color w:val="424344"/>
          <w:lang w:eastAsia="en-GB"/>
        </w:rPr>
      </w:pPr>
      <w:r>
        <w:rPr>
          <w:rFonts w:eastAsia="Times New Roman"/>
          <w:color w:val="424344"/>
          <w:lang w:eastAsia="en-GB"/>
        </w:rPr>
        <w:t>On the Dashboard navigate to “Explore public Projects” tab and go to “ALL” to find the respective project.</w:t>
      </w:r>
    </w:p>
    <w:p>
      <w:pPr>
        <w:spacing w:line="360" w:lineRule="auto"/>
        <w:ind w:left="0" w:right="0" w:firstLine="0"/>
        <w:rPr>
          <w:rFonts w:eastAsia="Times New Roman"/>
          <w:color w:val="424344"/>
          <w:lang w:eastAsia="en-GB"/>
        </w:rPr>
      </w:pPr>
    </w:p>
    <w:p>
      <w:pPr>
        <w:spacing w:line="360" w:lineRule="auto"/>
        <w:ind w:left="0" w:right="0" w:firstLine="0"/>
      </w:pPr>
      <w:ins w:id="7" w:author="prudhvi.kumar" w:date="2018-10-15T19:27:09Z">
        <w:r>
          <w:rPr/>
          <w:drawing>
            <wp:inline distT="0" distB="0" distL="114300" distR="114300">
              <wp:extent cx="5730875" cy="1173480"/>
              <wp:effectExtent l="0" t="0" r="3175" b="7620"/>
              <wp:docPr id="31" name="Picture" descr="pror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proreq1"/>
                      <pic:cNvPicPr>
                        <a:picLocks noChangeAspect="1" noChangeArrowheads="1"/>
                      </pic:cNvPicPr>
                    </pic:nvPicPr>
                    <pic:blipFill>
                      <a:blip r:embed="rId11"/>
                      <a:stretch>
                        <a:fillRect/>
                      </a:stretch>
                    </pic:blipFill>
                    <pic:spPr>
                      <a:xfrm>
                        <a:off x="0" y="0"/>
                        <a:ext cx="5730875" cy="1173480"/>
                      </a:xfrm>
                      <a:prstGeom prst="rect">
                        <a:avLst/>
                      </a:prstGeom>
                      <a:noFill/>
                      <a:ln w="9525">
                        <a:noFill/>
                        <a:miter lim="800000"/>
                        <a:headEnd/>
                        <a:tailEnd/>
                      </a:ln>
                    </pic:spPr>
                  </pic:pic>
                </a:graphicData>
              </a:graphic>
            </wp:inline>
          </w:drawing>
        </w:r>
      </w:ins>
      <w:ins w:id="9" w:author="prudhvi.kumar" w:date="2018-10-15T19:26:51Z">
        <w:r>
          <w:rPr>
            <w:sz w:val="24"/>
          </w:rPr>
          <mc:AlternateContent>
            <mc:Choice Requires="wps">
              <w:drawing>
                <wp:anchor distT="0" distB="0" distL="114300" distR="114300" simplePos="0" relativeHeight="3072" behindDoc="0" locked="0" layoutInCell="1" allowOverlap="1">
                  <wp:simplePos x="0" y="0"/>
                  <wp:positionH relativeFrom="column">
                    <wp:posOffset>852805</wp:posOffset>
                  </wp:positionH>
                  <wp:positionV relativeFrom="paragraph">
                    <wp:posOffset>467360</wp:posOffset>
                  </wp:positionV>
                  <wp:extent cx="363220" cy="258445"/>
                  <wp:effectExtent l="4445" t="4445" r="13335" b="22860"/>
                  <wp:wrapNone/>
                  <wp:docPr id="36" name="Rectangle 36"/>
                  <wp:cNvGraphicFramePr/>
                  <a:graphic xmlns:a="http://schemas.openxmlformats.org/drawingml/2006/main">
                    <a:graphicData uri="http://schemas.microsoft.com/office/word/2010/wordprocessingShape">
                      <wps:wsp>
                        <wps:cNvSpPr/>
                        <wps:spPr>
                          <a:xfrm>
                            <a:off x="0" y="0"/>
                            <a:ext cx="363220" cy="258445"/>
                          </a:xfrm>
                          <a:prstGeom prst="rect">
                            <a:avLst/>
                          </a:prstGeom>
                          <a:noFill/>
                          <a:ln w="9525" cap="flat" cmpd="sng">
                            <a:solidFill>
                              <a:srgbClr val="E46C0A"/>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67.15pt;margin-top:36.8pt;height:20.35pt;width:28.6pt;z-index:3072;mso-width-relative:page;mso-height-relative:page;" filled="f" stroked="t" coordsize="21600,21600" o:gfxdata="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XOOlvXAAAA&#10;CgEAAA8AAAAAAAAAAQAgAAAAIgAAAGRycy9kb3ducmV2LnhtbFBLAQIUABQAAAAIAIdO4kAo7Bhr&#10;5QEAAMIDAAAOAAAAAAAAAAEAIAAAACYBAABkcnMvZTJvRG9jLnhtbFBLBQYAAAAABgAGAFkBAAB9&#10;BQAAAAA=&#10;">
                  <v:fill on="f" focussize="0,0"/>
                  <v:stroke color="#E46C0A" joinstyle="miter"/>
                  <v:imagedata o:title=""/>
                  <o:lock v:ext="edit" aspectratio="f"/>
                </v:rect>
              </w:pict>
            </mc:Fallback>
          </mc:AlternateContent>
        </w:r>
      </w:ins>
    </w:p>
    <w:p>
      <w:pPr>
        <w:spacing w:line="360" w:lineRule="auto"/>
        <w:ind w:left="0" w:right="0" w:firstLine="0"/>
        <w:rPr>
          <w:rFonts w:eastAsia="Times New Roman"/>
          <w:color w:val="424344"/>
          <w:lang w:eastAsia="en-GB"/>
        </w:rPr>
      </w:pPr>
    </w:p>
    <w:p>
      <w:pPr>
        <w:spacing w:line="360" w:lineRule="auto"/>
        <w:ind w:left="0" w:right="0" w:firstLine="0"/>
        <w:rPr>
          <w:rFonts w:eastAsia="Times New Roman"/>
          <w:color w:val="424344"/>
          <w:lang w:eastAsia="en-GB"/>
        </w:rPr>
      </w:pPr>
      <w:r>
        <w:rPr>
          <w:rFonts w:eastAsia="Times New Roman"/>
          <w:color w:val="424344"/>
          <w:lang w:eastAsia="en-GB"/>
        </w:rPr>
        <w:t>Next, click on the appropriate project and Re</w:t>
      </w:r>
      <w:r>
        <w:rPr>
          <w:rFonts w:eastAsia="Times New Roman"/>
          <w:color w:val="424344"/>
          <w:lang w:eastAsia="en-GB"/>
        </w:rPr>
        <w:t>q</w:t>
      </w:r>
      <w:r>
        <w:rPr>
          <w:rFonts w:eastAsia="Times New Roman"/>
          <w:color w:val="424344"/>
          <w:lang w:eastAsia="en-GB"/>
        </w:rPr>
        <w:t>uest access to the project from “Request access”  button on top right.</w:t>
      </w:r>
    </w:p>
    <w:p>
      <w:pPr>
        <w:spacing w:line="360" w:lineRule="auto"/>
        <w:ind w:left="0" w:right="0" w:firstLine="0"/>
        <w:rPr>
          <w:rFonts w:eastAsia="Times New Roman"/>
          <w:color w:val="424344"/>
          <w:lang w:eastAsia="en-GB"/>
        </w:rPr>
      </w:pPr>
    </w:p>
    <w:p>
      <w:pPr>
        <w:spacing w:line="360" w:lineRule="auto"/>
        <w:ind w:left="0" w:right="0" w:firstLine="0"/>
      </w:pPr>
      <w:ins w:id="11" w:author="prudhvi.kumar" w:date="2018-10-15T19:27:27Z">
        <w:r>
          <w:rPr>
            <w:sz w:val="24"/>
          </w:rPr>
          <mc:AlternateContent>
            <mc:Choice Requires="wps">
              <w:drawing>
                <wp:anchor distT="0" distB="0" distL="114300" distR="114300" simplePos="0" relativeHeight="4096" behindDoc="0" locked="0" layoutInCell="1" allowOverlap="1">
                  <wp:simplePos x="0" y="0"/>
                  <wp:positionH relativeFrom="column">
                    <wp:posOffset>4643755</wp:posOffset>
                  </wp:positionH>
                  <wp:positionV relativeFrom="paragraph">
                    <wp:posOffset>714375</wp:posOffset>
                  </wp:positionV>
                  <wp:extent cx="839470" cy="258445"/>
                  <wp:effectExtent l="4445" t="4445" r="13335" b="22860"/>
                  <wp:wrapNone/>
                  <wp:docPr id="37" name="Rectangle 37"/>
                  <wp:cNvGraphicFramePr/>
                  <a:graphic xmlns:a="http://schemas.openxmlformats.org/drawingml/2006/main">
                    <a:graphicData uri="http://schemas.microsoft.com/office/word/2010/wordprocessingShape">
                      <wps:wsp>
                        <wps:cNvSpPr/>
                        <wps:spPr>
                          <a:xfrm>
                            <a:off x="0" y="0"/>
                            <a:ext cx="839470" cy="258445"/>
                          </a:xfrm>
                          <a:prstGeom prst="rect">
                            <a:avLst/>
                          </a:prstGeom>
                          <a:noFill/>
                          <a:ln w="9525" cap="flat" cmpd="sng">
                            <a:solidFill>
                              <a:srgbClr val="E46C0A"/>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365.65pt;margin-top:56.25pt;height:20.35pt;width:66.1pt;z-index:4096;mso-width-relative:page;mso-height-relative:page;" filled="f" stroked="t" coordsize="21600,21600" o:gfxdata="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TVHljY&#10;AAAACwEAAA8AAAAAAAAAAQAgAAAAIgAAAGRycy9kb3ducmV2LnhtbFBLAQIUABQAAAAIAIdO4kC9&#10;vnDK5wEAAMIDAAAOAAAAAAAAAAEAIAAAACcBAABkcnMvZTJvRG9jLnhtbFBLBQYAAAAABgAGAFkB&#10;AACABQAAAAA=&#10;">
                  <v:fill on="f" focussize="0,0"/>
                  <v:stroke color="#E46C0A" joinstyle="miter"/>
                  <v:imagedata o:title=""/>
                  <o:lock v:ext="edit" aspectratio="f"/>
                </v:rect>
              </w:pict>
            </mc:Fallback>
          </mc:AlternateContent>
        </w:r>
      </w:ins>
      <w:r>
        <w:drawing>
          <wp:inline distT="0" distB="0" distL="114300" distR="114300">
            <wp:extent cx="5720080" cy="1037590"/>
            <wp:effectExtent l="0" t="0" r="0" b="0"/>
            <wp:docPr id="7" name="Picture" descr="reqa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reqacc2"/>
                    <pic:cNvPicPr>
                      <a:picLocks noChangeAspect="1" noChangeArrowheads="1"/>
                    </pic:cNvPicPr>
                  </pic:nvPicPr>
                  <pic:blipFill>
                    <a:blip r:embed="rId12"/>
                    <a:stretch>
                      <a:fillRect/>
                    </a:stretch>
                  </pic:blipFill>
                  <pic:spPr>
                    <a:xfrm>
                      <a:off x="0" y="0"/>
                      <a:ext cx="5720080" cy="1037590"/>
                    </a:xfrm>
                    <a:prstGeom prst="rect">
                      <a:avLst/>
                    </a:prstGeom>
                    <a:noFill/>
                    <a:ln w="9525">
                      <a:noFill/>
                      <a:miter lim="800000"/>
                      <a:headEnd/>
                      <a:tailEnd/>
                    </a:ln>
                  </pic:spPr>
                </pic:pic>
              </a:graphicData>
            </a:graphic>
          </wp:inline>
        </w:drawing>
      </w:r>
    </w:p>
    <w:p>
      <w:pPr>
        <w:spacing w:line="360" w:lineRule="auto"/>
        <w:ind w:left="0" w:right="0" w:firstLine="0"/>
        <w:rPr>
          <w:rFonts w:eastAsia="Times New Roman"/>
          <w:color w:val="424344"/>
          <w:lang w:eastAsia="en-GB"/>
        </w:rPr>
      </w:pPr>
    </w:p>
    <w:p>
      <w:pPr>
        <w:spacing w:line="360" w:lineRule="auto"/>
        <w:ind w:left="0" w:right="0" w:firstLine="0"/>
        <w:rPr>
          <w:rFonts w:eastAsia="Times New Roman"/>
          <w:color w:val="424344"/>
          <w:lang w:eastAsia="en-GB"/>
        </w:rPr>
      </w:pPr>
    </w:p>
    <w:p>
      <w:pPr>
        <w:spacing w:line="360" w:lineRule="auto"/>
        <w:ind w:left="0" w:right="0" w:firstLine="0"/>
        <w:rPr>
          <w:rFonts w:eastAsia="Times New Roman"/>
          <w:color w:val="424344"/>
          <w:lang w:eastAsia="en-GB"/>
        </w:rPr>
      </w:pPr>
      <w:r>
        <w:rPr>
          <w:rFonts w:eastAsia="Times New Roman"/>
          <w:color w:val="424344"/>
          <w:lang w:eastAsia="en-GB"/>
        </w:rPr>
        <w:t>You will get an acknowledgment of the Request as below once you have sent successful request.</w:t>
      </w:r>
    </w:p>
    <w:p>
      <w:pPr>
        <w:spacing w:line="360" w:lineRule="auto"/>
        <w:ind w:left="0" w:right="0" w:firstLine="0"/>
        <w:rPr>
          <w:rFonts w:eastAsia="Times New Roman"/>
          <w:color w:val="424344"/>
          <w:lang w:eastAsia="en-GB"/>
        </w:rPr>
      </w:pPr>
    </w:p>
    <w:p>
      <w:pPr>
        <w:spacing w:line="360" w:lineRule="auto"/>
        <w:ind w:left="0" w:right="0" w:firstLine="0"/>
      </w:pPr>
      <w:ins w:id="13" w:author="prudhvi.kumar" w:date="2018-10-15T19:27:55Z">
        <w:r>
          <w:rPr>
            <w:sz w:val="24"/>
          </w:rPr>
          <mc:AlternateContent>
            <mc:Choice Requires="wps">
              <w:drawing>
                <wp:anchor distT="0" distB="0" distL="114300" distR="114300" simplePos="0" relativeHeight="5120" behindDoc="0" locked="0" layoutInCell="1" allowOverlap="1">
                  <wp:simplePos x="0" y="0"/>
                  <wp:positionH relativeFrom="column">
                    <wp:posOffset>-3810</wp:posOffset>
                  </wp:positionH>
                  <wp:positionV relativeFrom="paragraph">
                    <wp:posOffset>219710</wp:posOffset>
                  </wp:positionV>
                  <wp:extent cx="2239645" cy="287020"/>
                  <wp:effectExtent l="5080" t="4445" r="22225" b="13335"/>
                  <wp:wrapNone/>
                  <wp:docPr id="38" name="Rectangle 38"/>
                  <wp:cNvGraphicFramePr/>
                  <a:graphic xmlns:a="http://schemas.openxmlformats.org/drawingml/2006/main">
                    <a:graphicData uri="http://schemas.microsoft.com/office/word/2010/wordprocessingShape">
                      <wps:wsp>
                        <wps:cNvSpPr/>
                        <wps:spPr>
                          <a:xfrm>
                            <a:off x="0" y="0"/>
                            <a:ext cx="2239645" cy="287020"/>
                          </a:xfrm>
                          <a:prstGeom prst="rect">
                            <a:avLst/>
                          </a:prstGeom>
                          <a:noFill/>
                          <a:ln w="9525" cap="flat" cmpd="sng">
                            <a:solidFill>
                              <a:srgbClr val="E46C0A"/>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0.3pt;margin-top:17.3pt;height:22.6pt;width:176.35pt;z-index:5120;mso-width-relative:page;mso-height-relative:page;" filled="f" stroked="t" coordsize="21600,21600" o:gfxdata="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S9J/dYA&#10;AAAHAQAADwAAAAAAAAABACAAAAAiAAAAZHJzL2Rvd25yZXYueG1sUEsBAhQAFAAAAAgAh07iQAPZ&#10;mZToAQAAwwMAAA4AAAAAAAAAAQAgAAAAJQEAAGRycy9lMm9Eb2MueG1sUEsFBgAAAAAGAAYAWQEA&#10;AH8FAAAAAA==&#10;">
                  <v:fill on="f" focussize="0,0"/>
                  <v:stroke color="#E46C0A" joinstyle="miter"/>
                  <v:imagedata o:title=""/>
                  <o:lock v:ext="edit" aspectratio="f"/>
                </v:rect>
              </w:pict>
            </mc:Fallback>
          </mc:AlternateContent>
        </w:r>
      </w:ins>
      <w:r>
        <w:drawing>
          <wp:inline distT="0" distB="0" distL="114300" distR="114300">
            <wp:extent cx="5724525" cy="1844675"/>
            <wp:effectExtent l="0" t="0" r="0" b="0"/>
            <wp:docPr id="8" name="Picture" descr="reqa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reqacc3"/>
                    <pic:cNvPicPr>
                      <a:picLocks noChangeAspect="1" noChangeArrowheads="1"/>
                    </pic:cNvPicPr>
                  </pic:nvPicPr>
                  <pic:blipFill>
                    <a:blip r:embed="rId13"/>
                    <a:stretch>
                      <a:fillRect/>
                    </a:stretch>
                  </pic:blipFill>
                  <pic:spPr>
                    <a:xfrm>
                      <a:off x="0" y="0"/>
                      <a:ext cx="5724525" cy="1844675"/>
                    </a:xfrm>
                    <a:prstGeom prst="rect">
                      <a:avLst/>
                    </a:prstGeom>
                    <a:noFill/>
                    <a:ln w="9525">
                      <a:noFill/>
                      <a:miter lim="800000"/>
                      <a:headEnd/>
                      <a:tailEnd/>
                    </a:ln>
                  </pic:spPr>
                </pic:pic>
              </a:graphicData>
            </a:graphic>
          </wp:inline>
        </w:drawing>
      </w:r>
    </w:p>
    <w:p>
      <w:pPr>
        <w:spacing w:line="360" w:lineRule="auto"/>
        <w:ind w:left="0" w:right="0" w:firstLine="0"/>
        <w:rPr>
          <w:rFonts w:eastAsia="Times New Roman"/>
          <w:color w:val="424344"/>
          <w:lang w:eastAsia="en-GB"/>
        </w:rPr>
      </w:pPr>
    </w:p>
    <w:p>
      <w:pPr>
        <w:spacing w:line="360" w:lineRule="auto"/>
        <w:ind w:left="0" w:right="0" w:firstLine="0"/>
        <w:rPr>
          <w:rFonts w:eastAsia="Times New Roman"/>
          <w:color w:val="424344"/>
          <w:lang w:eastAsia="en-GB"/>
        </w:rPr>
      </w:pPr>
      <w:r>
        <w:rPr>
          <w:rFonts w:eastAsia="Times New Roman"/>
          <w:color w:val="424344"/>
          <w:lang w:eastAsia="en-GB"/>
        </w:rPr>
        <w:t xml:space="preserve">Now, send a mail saying that you have requested access for the particular GIT Repository. </w:t>
      </w:r>
    </w:p>
    <w:p>
      <w:pPr>
        <w:spacing w:line="360" w:lineRule="auto"/>
        <w:ind w:left="0" w:right="0" w:firstLine="0"/>
        <w:rPr>
          <w:rFonts w:eastAsia="Times New Roman"/>
          <w:color w:val="424344"/>
          <w:lang w:eastAsia="en-GB"/>
        </w:rPr>
      </w:pPr>
      <w:r>
        <w:rPr>
          <w:rFonts w:eastAsia="Times New Roman"/>
          <w:color w:val="424344"/>
          <w:lang w:eastAsia="en-GB"/>
        </w:rPr>
        <w:t>Once your request to the Repository is approved, you will be receiving a acknowledgment mail saying that “Access granted.”</w:t>
      </w:r>
    </w:p>
    <w:p>
      <w:pPr>
        <w:spacing w:line="360" w:lineRule="auto"/>
        <w:ind w:left="0" w:right="0" w:firstLine="0"/>
        <w:rPr>
          <w:rFonts w:eastAsia="Times New Roman"/>
          <w:color w:val="424344"/>
          <w:lang w:eastAsia="en-GB"/>
        </w:rPr>
      </w:pPr>
    </w:p>
    <w:p>
      <w:pPr>
        <w:spacing w:line="360" w:lineRule="auto"/>
        <w:ind w:left="0" w:right="0" w:firstLine="0"/>
      </w:pPr>
      <w:r>
        <w:drawing>
          <wp:inline distT="0" distB="0" distL="114300" distR="114300">
            <wp:extent cx="5723890" cy="1346835"/>
            <wp:effectExtent l="0" t="0" r="0" b="0"/>
            <wp:docPr id="9" name="Picture"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mail"/>
                    <pic:cNvPicPr>
                      <a:picLocks noChangeAspect="1" noChangeArrowheads="1"/>
                    </pic:cNvPicPr>
                  </pic:nvPicPr>
                  <pic:blipFill>
                    <a:blip r:embed="rId14"/>
                    <a:stretch>
                      <a:fillRect/>
                    </a:stretch>
                  </pic:blipFill>
                  <pic:spPr>
                    <a:xfrm>
                      <a:off x="0" y="0"/>
                      <a:ext cx="5723890" cy="1346835"/>
                    </a:xfrm>
                    <a:prstGeom prst="rect">
                      <a:avLst/>
                    </a:prstGeom>
                    <a:noFill/>
                    <a:ln w="9525">
                      <a:noFill/>
                      <a:miter lim="800000"/>
                      <a:headEnd/>
                      <a:tailEnd/>
                    </a:ln>
                  </pic:spPr>
                </pic:pic>
              </a:graphicData>
            </a:graphic>
          </wp:inline>
        </w:drawing>
      </w:r>
    </w:p>
    <w:p>
      <w:pPr>
        <w:spacing w:line="360" w:lineRule="auto"/>
        <w:ind w:left="0" w:right="0" w:firstLine="0"/>
        <w:rPr>
          <w:rFonts w:eastAsia="Times New Roman"/>
          <w:color w:val="424344"/>
          <w:lang w:eastAsia="en-GB"/>
        </w:rPr>
      </w:pPr>
      <w:r>
        <w:rPr>
          <w:rFonts w:eastAsia="Times New Roman"/>
          <w:color w:val="424344"/>
          <w:lang w:eastAsia="en-GB"/>
        </w:rPr>
        <w:t>After getting access to the requested repo you can see the Repository on your hone dashboard. [it contains all repo’s for which you have access]</w:t>
      </w:r>
    </w:p>
    <w:p>
      <w:pPr>
        <w:spacing w:line="360" w:lineRule="auto"/>
        <w:ind w:left="0" w:right="0" w:firstLine="0"/>
      </w:pPr>
      <w:ins w:id="15" w:author="prudhvi.kumar" w:date="2018-10-15T19:28:29Z">
        <w:r>
          <w:rPr>
            <w:sz w:val="24"/>
          </w:rPr>
          <mc:AlternateContent>
            <mc:Choice Requires="wps">
              <w:drawing>
                <wp:anchor distT="0" distB="0" distL="114300" distR="114300" simplePos="0" relativeHeight="6144" behindDoc="0" locked="0" layoutInCell="1" allowOverlap="1">
                  <wp:simplePos x="0" y="0"/>
                  <wp:positionH relativeFrom="column">
                    <wp:posOffset>121285</wp:posOffset>
                  </wp:positionH>
                  <wp:positionV relativeFrom="paragraph">
                    <wp:posOffset>1386205</wp:posOffset>
                  </wp:positionV>
                  <wp:extent cx="2239645" cy="553085"/>
                  <wp:effectExtent l="4445" t="4445" r="22860" b="13970"/>
                  <wp:wrapNone/>
                  <wp:docPr id="39" name="Rectangle 39"/>
                  <wp:cNvGraphicFramePr/>
                  <a:graphic xmlns:a="http://schemas.openxmlformats.org/drawingml/2006/main">
                    <a:graphicData uri="http://schemas.microsoft.com/office/word/2010/wordprocessingShape">
                      <wps:wsp>
                        <wps:cNvSpPr/>
                        <wps:spPr>
                          <a:xfrm>
                            <a:off x="0" y="0"/>
                            <a:ext cx="2239645" cy="553085"/>
                          </a:xfrm>
                          <a:prstGeom prst="rect">
                            <a:avLst/>
                          </a:prstGeom>
                          <a:noFill/>
                          <a:ln w="9525" cap="flat" cmpd="sng">
                            <a:solidFill>
                              <a:srgbClr val="E46C0A"/>
                            </a:solidFill>
                            <a:prstDash val="solid"/>
                            <a:miter/>
                            <a:headEnd type="none" w="med" len="med"/>
                            <a:tailEnd type="none" w="med" len="med"/>
                          </a:ln>
                        </wps:spPr>
                        <wps:bodyPr vert="horz" anchor="t" upright="1"/>
                      </wps:wsp>
                    </a:graphicData>
                  </a:graphic>
                </wp:anchor>
              </w:drawing>
            </mc:Choice>
            <mc:Fallback>
              <w:pict>
                <v:rect id="_x0000_s1026" o:spid="_x0000_s1026" o:spt="1" style="position:absolute;left:0pt;margin-left:9.55pt;margin-top:109.15pt;height:43.55pt;width:176.35pt;z-index:6144;mso-width-relative:page;mso-height-relative:page;" filled="f" stroked="t" coordsize="21600,21600" o:gfxdata="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Fk8+L1wAA&#10;AAoBAAAPAAAAAAAAAAEAIAAAACIAAABkcnMvZG93bnJldi54bWxQSwECFAAUAAAACACHTuJA7WiT&#10;0+YBAADDAwAADgAAAAAAAAABACAAAAAmAQAAZHJzL2Uyb0RvYy54bWxQSwUGAAAAAAYABgBZAQAA&#10;fgUAAAAA&#10;">
                  <v:fill on="f" focussize="0,0"/>
                  <v:stroke color="#E46C0A" joinstyle="miter"/>
                  <v:imagedata o:title=""/>
                  <o:lock v:ext="edit" aspectratio="f"/>
                </v:rect>
              </w:pict>
            </mc:Fallback>
          </mc:AlternateContent>
        </w:r>
      </w:ins>
      <w:ins w:id="17" w:author="prudhvi.kumar" w:date="2018-10-15T19:28:57Z">
        <w:bookmarkStart w:id="8" w:name="_GoBack"/>
        <w:r>
          <w:rPr/>
          <w:drawing>
            <wp:inline distT="0" distB="0" distL="114300" distR="114300">
              <wp:extent cx="5730875" cy="2098675"/>
              <wp:effectExtent l="0" t="0" r="3175" b="15875"/>
              <wp:docPr id="33" name="Picture" descr="das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dash4"/>
                      <pic:cNvPicPr>
                        <a:picLocks noChangeAspect="1" noChangeArrowheads="1"/>
                      </pic:cNvPicPr>
                    </pic:nvPicPr>
                    <pic:blipFill>
                      <a:blip r:embed="rId15"/>
                      <a:stretch>
                        <a:fillRect/>
                      </a:stretch>
                    </pic:blipFill>
                    <pic:spPr>
                      <a:xfrm>
                        <a:off x="0" y="0"/>
                        <a:ext cx="5730875" cy="2098675"/>
                      </a:xfrm>
                      <a:prstGeom prst="rect">
                        <a:avLst/>
                      </a:prstGeom>
                      <a:noFill/>
                      <a:ln w="9525">
                        <a:noFill/>
                        <a:miter lim="800000"/>
                        <a:headEnd/>
                        <a:tailEnd/>
                      </a:ln>
                    </pic:spPr>
                  </pic:pic>
                </a:graphicData>
              </a:graphic>
            </wp:inline>
          </w:drawing>
        </w:r>
        <w:bookmarkEnd w:id="8"/>
      </w:ins>
    </w:p>
    <w:p>
      <w:pPr>
        <w:pStyle w:val="2"/>
        <w:numPr>
          <w:ilvl w:val="0"/>
          <w:numId w:val="2"/>
        </w:numPr>
      </w:pPr>
    </w:p>
    <w:p>
      <w:pPr>
        <w:pStyle w:val="2"/>
        <w:numPr>
          <w:ilvl w:val="0"/>
          <w:numId w:val="2"/>
        </w:numPr>
      </w:pPr>
      <w:bookmarkStart w:id="1" w:name="_Toc526514668"/>
      <w:r>
        <w:t>G</w:t>
      </w:r>
      <w:bookmarkEnd w:id="1"/>
      <w:r>
        <w:t>it configuration</w:t>
      </w:r>
    </w:p>
    <w:p>
      <w:pPr/>
    </w:p>
    <w:p>
      <w:pPr>
        <w:shd w:val="clear" w:fill="FFFFFF"/>
        <w:spacing w:before="0" w:after="375" w:line="375" w:lineRule="atLeast"/>
        <w:rPr>
          <w:rFonts w:eastAsia="Times New Roman"/>
          <w:color w:val="424344"/>
          <w:lang w:eastAsia="en-GB"/>
        </w:rPr>
      </w:pPr>
      <w:r>
        <w:rPr>
          <w:rFonts w:eastAsia="Times New Roman"/>
          <w:color w:val="424344"/>
          <w:lang w:eastAsia="en-GB"/>
        </w:rPr>
        <w:t xml:space="preserve">After Successful installation of Git, setup the initial configuration of git with user-name and mail-id for the Git </w:t>
      </w:r>
    </w:p>
    <w:p>
      <w:pPr>
        <w:shd w:val="clear" w:fill="FFFFFF"/>
        <w:spacing w:before="0" w:after="375" w:line="375" w:lineRule="atLeast"/>
        <w:rPr>
          <w:rFonts w:eastAsia="Times New Roman"/>
          <w:color w:val="424344"/>
          <w:lang w:eastAsia="en-GB"/>
        </w:rPr>
      </w:pPr>
      <w:r>
        <w:rPr>
          <w:rFonts w:eastAsia="Times New Roman"/>
          <w:color w:val="424344"/>
          <w:lang w:eastAsia="en-GB"/>
        </w:rPr>
        <w:t xml:space="preserve">Open Terminal [Ubuntu] </w:t>
      </w:r>
    </w:p>
    <w:p>
      <w:pPr>
        <w:numPr>
          <w:ilvl w:val="0"/>
          <w:numId w:val="4"/>
        </w:numPr>
        <w:shd w:val="clear" w:fill="FFFFFF"/>
        <w:tabs>
          <w:tab w:val="left" w:pos="0"/>
          <w:tab w:val="left" w:pos="720"/>
        </w:tabs>
        <w:suppressAutoHyphens w:val="0"/>
        <w:spacing w:line="360" w:lineRule="auto"/>
        <w:rPr>
          <w:rFonts w:eastAsia="Times New Roman"/>
          <w:color w:val="424344"/>
          <w:lang w:eastAsia="en-GB"/>
        </w:rPr>
      </w:pPr>
      <w:r>
        <w:rPr>
          <w:rFonts w:eastAsia="Times New Roman"/>
          <w:color w:val="424344"/>
          <w:lang w:eastAsia="en-GB"/>
        </w:rPr>
        <w:t xml:space="preserve">Set your </w:t>
      </w:r>
      <w:r>
        <w:rPr>
          <w:rFonts w:eastAsia="Times New Roman"/>
          <w:b/>
          <w:bCs/>
          <w:color w:val="424344"/>
          <w:lang w:eastAsia="en-GB"/>
        </w:rPr>
        <w:t>user-name</w:t>
      </w:r>
      <w:r>
        <w:rPr>
          <w:rFonts w:eastAsia="Times New Roman"/>
          <w:color w:val="424344"/>
          <w:lang w:eastAsia="en-GB"/>
        </w:rPr>
        <w:t xml:space="preserve"> [same as your login-Id]</w:t>
      </w:r>
    </w:p>
    <w:p>
      <w:pPr>
        <w:numPr>
          <w:ilvl w:val="0"/>
          <w:numId w:val="5"/>
        </w:numPr>
        <w:shd w:val="clear" w:fill="FFFFFF"/>
        <w:tabs>
          <w:tab w:val="left" w:pos="0"/>
          <w:tab w:val="left" w:pos="717"/>
        </w:tabs>
        <w:suppressAutoHyphens w:val="0"/>
        <w:spacing w:line="360" w:lineRule="auto"/>
        <w:rPr>
          <w:rFonts w:eastAsia="Times New Roman"/>
          <w:color w:val="424344"/>
          <w:lang w:eastAsia="en-GB"/>
        </w:rPr>
      </w:pPr>
      <w:r>
        <w:rPr>
          <w:rFonts w:eastAsia="Times New Roman"/>
          <w:color w:val="424344"/>
          <w:lang w:eastAsia="en-GB"/>
        </w:rPr>
        <w:t xml:space="preserve"> Set your </w:t>
      </w:r>
      <w:r>
        <w:rPr>
          <w:rFonts w:eastAsia="Times New Roman"/>
          <w:b/>
          <w:bCs/>
          <w:color w:val="424344"/>
          <w:lang w:eastAsia="en-GB"/>
        </w:rPr>
        <w:t>mail -id</w:t>
      </w:r>
      <w:r>
        <w:rPr>
          <w:rFonts w:eastAsia="Times New Roman"/>
          <w:color w:val="424344"/>
          <w:lang w:eastAsia="en-GB"/>
        </w:rPr>
        <w:t xml:space="preserve"> [</w:t>
      </w:r>
      <w:r>
        <w:fldChar w:fldCharType="begin"/>
      </w:r>
      <w:r>
        <w:instrText xml:space="preserve"> HYPERLINK "" \h </w:instrText>
      </w:r>
      <w:r>
        <w:fldChar w:fldCharType="separate"/>
      </w:r>
      <w:r>
        <w:rPr>
          <w:rStyle w:val="44"/>
          <w:rFonts w:eastAsia="Times New Roman"/>
          <w:color w:val="424344"/>
          <w:lang w:eastAsia="en-GB"/>
        </w:rPr>
        <w:t>example@i-exceed.com</w:t>
      </w:r>
      <w:r>
        <w:rPr>
          <w:rStyle w:val="44"/>
          <w:rFonts w:eastAsia="Times New Roman"/>
          <w:color w:val="424344"/>
          <w:lang w:eastAsia="en-GB"/>
        </w:rPr>
        <w:fldChar w:fldCharType="end"/>
      </w:r>
      <w:r>
        <w:fldChar w:fldCharType="begin"/>
      </w:r>
      <w:r>
        <w:instrText xml:space="preserve"> HYPERLINK "" \h </w:instrText>
      </w:r>
      <w:r>
        <w:fldChar w:fldCharType="separate"/>
      </w:r>
      <w:r>
        <w:rPr>
          <w:rStyle w:val="44"/>
          <w:rFonts w:eastAsia="Times New Roman"/>
          <w:color w:val="424344"/>
          <w:lang w:eastAsia="en-GB"/>
        </w:rPr>
        <w:t>] with belo</w:t>
      </w:r>
      <w:r>
        <w:rPr>
          <w:rStyle w:val="44"/>
          <w:rFonts w:eastAsia="Times New Roman"/>
          <w:color w:val="424344"/>
          <w:lang w:eastAsia="en-GB"/>
        </w:rPr>
        <w:fldChar w:fldCharType="end"/>
      </w:r>
      <w:r>
        <w:rPr>
          <w:rFonts w:eastAsia="Times New Roman"/>
          <w:color w:val="424344"/>
          <w:lang w:eastAsia="en-GB"/>
        </w:rPr>
        <w:t>w commands.</w:t>
      </w:r>
    </w:p>
    <w:p>
      <w:pPr>
        <w:shd w:val="clear" w:fill="FFFFFF"/>
        <w:tabs>
          <w:tab w:val="left" w:pos="0"/>
        </w:tabs>
        <w:suppressAutoHyphens w:val="0"/>
        <w:spacing w:line="360" w:lineRule="auto"/>
      </w:pPr>
    </w:p>
    <w:p>
      <w:pPr>
        <w:shd w:val="clear" w:fill="FFFFFF"/>
        <w:tabs>
          <w:tab w:val="left" w:pos="0"/>
        </w:tabs>
        <w:suppressAutoHyphens w:val="0"/>
        <w:spacing w:line="360" w:lineRule="auto"/>
        <w:rPr>
          <w:rFonts w:eastAsia="Times New Roman"/>
          <w:b/>
          <w:bCs/>
          <w:color w:val="424344"/>
          <w:lang w:eastAsia="en-GB"/>
        </w:rPr>
      </w:pPr>
      <w:r>
        <w:rPr>
          <w:rFonts w:eastAsia="Times New Roman"/>
          <w:color w:val="424344"/>
          <w:lang w:eastAsia="en-GB"/>
        </w:rPr>
        <w:t xml:space="preserve">$ </w:t>
      </w:r>
      <w:r>
        <w:rPr>
          <w:rFonts w:eastAsia="Times New Roman"/>
          <w:b/>
          <w:bCs/>
          <w:color w:val="424344"/>
          <w:lang w:eastAsia="en-GB"/>
        </w:rPr>
        <w:t>git config --global user.name “user.name”</w:t>
      </w:r>
    </w:p>
    <w:p>
      <w:pPr>
        <w:shd w:val="clear" w:fill="FFFFFF"/>
        <w:tabs>
          <w:tab w:val="left" w:pos="0"/>
        </w:tabs>
        <w:suppressAutoHyphens w:val="0"/>
        <w:spacing w:line="360" w:lineRule="auto"/>
        <w:rPr>
          <w:rFonts w:eastAsia="Times New Roman"/>
          <w:b/>
          <w:bCs/>
          <w:color w:val="424344"/>
          <w:lang w:eastAsia="en-GB"/>
        </w:rPr>
      </w:pPr>
      <w:r>
        <w:rPr>
          <w:rFonts w:eastAsia="Times New Roman"/>
          <w:color w:val="424344"/>
          <w:lang w:eastAsia="en-GB"/>
        </w:rPr>
        <w:t xml:space="preserve">$ </w:t>
      </w:r>
      <w:r>
        <w:rPr>
          <w:rFonts w:eastAsia="Times New Roman"/>
          <w:b/>
          <w:bCs/>
          <w:color w:val="424344"/>
          <w:lang w:eastAsia="en-GB"/>
        </w:rPr>
        <w:t>git config --global user.email “email-id”</w:t>
      </w:r>
    </w:p>
    <w:p>
      <w:pPr>
        <w:rPr>
          <w:lang w:eastAsia="en-GB"/>
        </w:rPr>
      </w:pPr>
    </w:p>
    <w:p>
      <w:pPr>
        <w:pStyle w:val="2"/>
        <w:numPr>
          <w:ilvl w:val="0"/>
          <w:numId w:val="2"/>
        </w:numPr>
        <w:rPr>
          <w:lang w:eastAsia="en-GB"/>
        </w:rPr>
      </w:pPr>
      <w:r>
        <w:rPr>
          <w:lang w:eastAsia="en-GB"/>
        </w:rPr>
        <w:t>Working with GIT</w:t>
      </w:r>
    </w:p>
    <w:p>
      <w:pPr>
        <w:pStyle w:val="3"/>
        <w:ind w:left="0" w:right="0" w:firstLine="0"/>
        <w:rPr>
          <w:rFonts w:eastAsia="Times New Roman"/>
          <w:color w:val="424344"/>
          <w:lang w:eastAsia="en-GB"/>
        </w:rPr>
      </w:pPr>
      <w:bookmarkStart w:id="2" w:name="_Toc526514670"/>
      <w:r>
        <w:rPr>
          <w:rFonts w:eastAsia="Times New Roman"/>
          <w:color w:val="424344"/>
          <w:lang w:eastAsia="en-GB"/>
        </w:rPr>
        <w:t>N</w:t>
      </w:r>
      <w:bookmarkEnd w:id="2"/>
      <w:r>
        <w:rPr>
          <w:rFonts w:eastAsia="Times New Roman"/>
          <w:color w:val="424344"/>
          <w:lang w:eastAsia="en-GB"/>
        </w:rPr>
        <w:t xml:space="preserve">avigate to the directory: </w:t>
      </w:r>
    </w:p>
    <w:p>
      <w:pPr/>
    </w:p>
    <w:p>
      <w:pPr>
        <w:pStyle w:val="234"/>
        <w:numPr>
          <w:ilvl w:val="0"/>
          <w:numId w:val="6"/>
        </w:numPr>
        <w:shd w:val="clear" w:fill="FFFFFF"/>
        <w:suppressAutoHyphens w:val="0"/>
        <w:spacing w:before="0" w:after="375" w:line="375" w:lineRule="atLeast"/>
        <w:contextualSpacing/>
        <w:jc w:val="left"/>
        <w:rPr>
          <w:color w:val="424344"/>
        </w:rPr>
      </w:pPr>
      <w:r>
        <w:rPr>
          <w:color w:val="424344"/>
        </w:rPr>
        <w:t xml:space="preserve">Open the terminal and navigate to the path where you would like to save the sources.    </w:t>
      </w:r>
    </w:p>
    <w:p>
      <w:pPr>
        <w:pStyle w:val="234"/>
        <w:shd w:val="clear" w:fill="FFFFFF"/>
        <w:suppressAutoHyphens w:val="0"/>
        <w:spacing w:before="0" w:after="375" w:line="375" w:lineRule="atLeast"/>
        <w:contextualSpacing/>
        <w:jc w:val="left"/>
      </w:pPr>
    </w:p>
    <w:p>
      <w:pPr>
        <w:pStyle w:val="234"/>
        <w:shd w:val="clear" w:fill="FFFFFF"/>
        <w:suppressAutoHyphens w:val="0"/>
        <w:spacing w:before="0" w:after="375" w:line="375" w:lineRule="atLeast"/>
        <w:ind w:left="0" w:right="0" w:firstLine="0"/>
        <w:contextualSpacing/>
        <w:jc w:val="left"/>
        <w:rPr>
          <w:b/>
          <w:bCs/>
          <w:color w:val="424344"/>
          <w:sz w:val="22"/>
        </w:rPr>
      </w:pPr>
      <w:r>
        <w:rPr>
          <w:color w:val="424344"/>
          <w:sz w:val="22"/>
        </w:rPr>
        <w:t xml:space="preserve">          Eg : </w:t>
      </w:r>
      <w:r>
        <w:rPr>
          <w:b/>
          <w:bCs/>
          <w:color w:val="424344"/>
          <w:sz w:val="22"/>
        </w:rPr>
        <w:t>cd /home/i-exceed/user/Git/Appzillon</w:t>
      </w:r>
    </w:p>
    <w:p>
      <w:pPr>
        <w:pStyle w:val="234"/>
        <w:shd w:val="clear" w:fill="FFFFFF"/>
        <w:suppressAutoHyphens w:val="0"/>
        <w:spacing w:before="0" w:after="375" w:line="375" w:lineRule="atLeast"/>
        <w:contextualSpacing/>
        <w:jc w:val="left"/>
      </w:pPr>
    </w:p>
    <w:p>
      <w:pPr>
        <w:pStyle w:val="234"/>
        <w:shd w:val="clear" w:fill="FFFFFF"/>
        <w:suppressAutoHyphens w:val="0"/>
        <w:spacing w:before="0" w:after="375" w:line="375" w:lineRule="atLeast"/>
        <w:contextualSpacing/>
        <w:jc w:val="left"/>
      </w:pPr>
      <w:r>
        <w:drawing>
          <wp:inline distT="0" distB="0" distL="0" distR="0">
            <wp:extent cx="5943600" cy="74168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a:stretch>
                      <a:fillRect/>
                    </a:stretch>
                  </pic:blipFill>
                  <pic:spPr>
                    <a:xfrm>
                      <a:off x="0" y="0"/>
                      <a:ext cx="5943600" cy="741680"/>
                    </a:xfrm>
                    <a:prstGeom prst="rect">
                      <a:avLst/>
                    </a:prstGeom>
                    <a:noFill/>
                    <a:ln w="9525">
                      <a:noFill/>
                      <a:miter lim="800000"/>
                      <a:headEnd/>
                      <a:tailEnd/>
                    </a:ln>
                  </pic:spPr>
                </pic:pic>
              </a:graphicData>
            </a:graphic>
          </wp:inline>
        </w:drawing>
      </w:r>
    </w:p>
    <w:p>
      <w:pPr>
        <w:pStyle w:val="3"/>
        <w:ind w:left="0" w:right="0" w:firstLine="0"/>
        <w:rPr>
          <w:rFonts w:eastAsia="Times New Roman"/>
          <w:color w:val="424344"/>
          <w:lang w:eastAsia="en-GB"/>
        </w:rPr>
      </w:pPr>
      <w:bookmarkStart w:id="3" w:name="_Toc526514671"/>
      <w:r>
        <w:rPr>
          <w:rFonts w:eastAsia="Times New Roman"/>
          <w:color w:val="424344"/>
          <w:lang w:eastAsia="en-GB"/>
        </w:rPr>
        <w:t>T</w:t>
      </w:r>
      <w:bookmarkEnd w:id="3"/>
      <w:r>
        <w:rPr>
          <w:rFonts w:eastAsia="Times New Roman"/>
          <w:color w:val="424344"/>
          <w:lang w:eastAsia="en-GB"/>
        </w:rPr>
        <w:t>o clone the sources from Remote Repository:</w:t>
      </w:r>
    </w:p>
    <w:p>
      <w:pPr/>
    </w:p>
    <w:p>
      <w:pPr>
        <w:pStyle w:val="234"/>
        <w:numPr>
          <w:ilvl w:val="0"/>
          <w:numId w:val="7"/>
        </w:numPr>
        <w:shd w:val="clear" w:fill="FFFFFF"/>
        <w:suppressAutoHyphens w:val="0"/>
        <w:spacing w:before="0" w:after="375" w:line="375" w:lineRule="atLeast"/>
        <w:contextualSpacing/>
        <w:rPr>
          <w:color w:val="424344"/>
        </w:rPr>
      </w:pPr>
      <w:r>
        <w:rPr>
          <w:color w:val="424344"/>
        </w:rPr>
        <w:t>To clone / checkout the sources from the Remote repository use the following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b/>
          <w:bCs/>
          <w:color w:val="424344"/>
        </w:rPr>
      </w:pPr>
      <w:r>
        <w:rPr>
          <w:color w:val="424344"/>
        </w:rPr>
        <w:t xml:space="preserve">Command : $ </w:t>
      </w:r>
      <w:r>
        <w:rPr>
          <w:b/>
          <w:bCs/>
          <w:color w:val="424344"/>
        </w:rPr>
        <w:t>git clone &lt; Repo URL &gt;</w:t>
      </w:r>
    </w:p>
    <w:p>
      <w:pPr>
        <w:pStyle w:val="234"/>
        <w:shd w:val="clear" w:fill="FFFFFF"/>
        <w:suppressAutoHyphens w:val="0"/>
        <w:spacing w:before="0" w:after="375" w:line="375" w:lineRule="atLeast"/>
        <w:ind w:left="0" w:right="0" w:firstLine="0"/>
        <w:contextualSpacing/>
      </w:pPr>
    </w:p>
    <w:p>
      <w:pPr>
        <w:pStyle w:val="234"/>
        <w:shd w:val="clear" w:fill="FFFFFF"/>
        <w:suppressAutoHyphens w:val="0"/>
        <w:spacing w:before="0" w:after="375" w:line="375" w:lineRule="atLeast"/>
        <w:contextualSpacing/>
        <w:rPr>
          <w:rStyle w:val="44"/>
          <w:color w:val="424344"/>
          <w:sz w:val="22"/>
        </w:rPr>
      </w:pPr>
      <w:r>
        <w:rPr>
          <w:color w:val="424344"/>
        </w:rPr>
        <w:tab/>
      </w:r>
      <w:r>
        <w:rPr>
          <w:color w:val="424344"/>
          <w:sz w:val="22"/>
        </w:rPr>
        <w:t xml:space="preserve">Eg : git clone </w:t>
      </w:r>
      <w:r>
        <w:fldChar w:fldCharType="begin"/>
      </w:r>
      <w:r>
        <w:instrText xml:space="preserve"> HYPERLINK "" \h </w:instrText>
      </w:r>
      <w:r>
        <w:fldChar w:fldCharType="separate"/>
      </w:r>
      <w:r>
        <w:rPr>
          <w:rStyle w:val="44"/>
          <w:color w:val="424344"/>
          <w:sz w:val="22"/>
        </w:rPr>
        <w:t>http://192.168.1.6:81/root/appzillon.git</w:t>
      </w:r>
      <w:r>
        <w:rPr>
          <w:rStyle w:val="44"/>
          <w:color w:val="424344"/>
          <w:sz w:val="22"/>
        </w:rPr>
        <w:fldChar w:fldCharType="end"/>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color w:val="424344"/>
          <w:szCs w:val="24"/>
        </w:rPr>
      </w:pPr>
      <w:r>
        <w:rPr>
          <w:color w:val="424344"/>
          <w:szCs w:val="24"/>
        </w:rPr>
        <w:t>To clone the sources from the remote repository, you should be the member of that project with respective permissions.</w:t>
      </w:r>
    </w:p>
    <w:p>
      <w:pPr>
        <w:pStyle w:val="234"/>
        <w:shd w:val="clear" w:fill="FFFFFF"/>
        <w:suppressAutoHyphens w:val="0"/>
        <w:spacing w:before="0" w:after="375" w:line="375" w:lineRule="atLeast"/>
        <w:contextualSpacing/>
        <w:rPr>
          <w:color w:val="424344"/>
          <w:szCs w:val="24"/>
        </w:rPr>
      </w:pPr>
    </w:p>
    <w:p>
      <w:pPr>
        <w:pStyle w:val="234"/>
        <w:shd w:val="clear" w:fill="FFFFFF"/>
        <w:suppressAutoHyphens w:val="0"/>
        <w:spacing w:before="0" w:after="375" w:line="375" w:lineRule="atLeast"/>
        <w:contextualSpacing/>
        <w:rPr>
          <w:color w:val="424344"/>
          <w:szCs w:val="24"/>
        </w:rPr>
      </w:pPr>
      <w:r>
        <w:rPr>
          <w:color w:val="424344"/>
          <w:szCs w:val="24"/>
        </w:rPr>
        <w:t>After entering the git clone command you will be asked for user-name and password. Once it is validated, it will clone the sources to the respective path with the specified name.</w:t>
      </w:r>
    </w:p>
    <w:p>
      <w:pPr>
        <w:pStyle w:val="234"/>
        <w:shd w:val="clear" w:fill="FFFFFF"/>
        <w:suppressAutoHyphens w:val="0"/>
        <w:spacing w:before="0" w:after="375" w:line="375" w:lineRule="atLeast"/>
        <w:contextualSpacing/>
        <w:rPr>
          <w:szCs w:val="24"/>
        </w:rPr>
      </w:pPr>
    </w:p>
    <w:p>
      <w:pPr>
        <w:pStyle w:val="234"/>
      </w:pPr>
      <w:r>
        <w:drawing>
          <wp:inline distT="0" distB="0" distL="0" distR="0">
            <wp:extent cx="5943600" cy="222059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a:stretch>
                      <a:fillRect/>
                    </a:stretch>
                  </pic:blipFill>
                  <pic:spPr>
                    <a:xfrm>
                      <a:off x="0" y="0"/>
                      <a:ext cx="5943600" cy="2220595"/>
                    </a:xfrm>
                    <a:prstGeom prst="rect">
                      <a:avLst/>
                    </a:prstGeom>
                    <a:noFill/>
                    <a:ln w="9525">
                      <a:noFill/>
                      <a:miter lim="800000"/>
                      <a:headEnd/>
                      <a:tailEnd/>
                    </a:ln>
                  </pic:spPr>
                </pic:pic>
              </a:graphicData>
            </a:graphic>
          </wp:inline>
        </w:drawing>
      </w:r>
    </w:p>
    <w:p>
      <w:pPr>
        <w:pStyle w:val="3"/>
        <w:ind w:left="0" w:right="0" w:firstLine="0"/>
        <w:rPr>
          <w:rFonts w:eastAsia="Times New Roman"/>
          <w:color w:val="424344"/>
          <w:lang w:eastAsia="en-GB"/>
        </w:rPr>
      </w:pPr>
      <w:r>
        <w:rPr>
          <w:rFonts w:eastAsia="Times New Roman"/>
          <w:color w:val="424344"/>
          <w:lang w:eastAsia="en-GB"/>
        </w:rPr>
        <w:t>Modify the files:</w:t>
      </w:r>
    </w:p>
    <w:p>
      <w:pPr/>
    </w:p>
    <w:p>
      <w:pPr>
        <w:pStyle w:val="234"/>
        <w:numPr>
          <w:ilvl w:val="0"/>
          <w:numId w:val="8"/>
        </w:numPr>
        <w:shd w:val="clear" w:fill="FFFFFF"/>
        <w:suppressAutoHyphens w:val="0"/>
        <w:spacing w:before="0" w:after="375" w:line="375" w:lineRule="atLeast"/>
        <w:contextualSpacing/>
        <w:rPr>
          <w:color w:val="424344"/>
        </w:rPr>
      </w:pPr>
      <w:r>
        <w:rPr>
          <w:color w:val="424344"/>
        </w:rPr>
        <w:t>Navigate to the cloned sources, Modify the files you would like to and save them as-usual.</w:t>
      </w:r>
    </w:p>
    <w:p>
      <w:pPr>
        <w:pStyle w:val="234"/>
        <w:numPr>
          <w:ilvl w:val="0"/>
          <w:numId w:val="8"/>
        </w:numPr>
        <w:shd w:val="clear" w:fill="FFFFFF"/>
        <w:suppressAutoHyphens w:val="0"/>
        <w:spacing w:before="0" w:after="375" w:line="375" w:lineRule="atLeast"/>
        <w:contextualSpacing/>
        <w:rPr>
          <w:color w:val="424344"/>
        </w:rPr>
      </w:pPr>
      <w:r>
        <w:rPr>
          <w:color w:val="424344"/>
        </w:rPr>
        <w:t>Now we have to send the modified files from our local working copy to the remote repository.</w:t>
      </w:r>
    </w:p>
    <w:p>
      <w:pPr>
        <w:pStyle w:val="3"/>
        <w:ind w:left="0" w:right="0" w:firstLine="0"/>
        <w:rPr>
          <w:lang w:eastAsia="en-GB"/>
        </w:rPr>
      </w:pPr>
      <w:bookmarkStart w:id="4" w:name="_Toc526514674"/>
      <w:r>
        <w:rPr>
          <w:lang w:eastAsia="en-GB"/>
        </w:rPr>
        <w:t>C</w:t>
      </w:r>
      <w:bookmarkEnd w:id="4"/>
      <w:r>
        <w:rPr>
          <w:lang w:eastAsia="en-GB"/>
        </w:rPr>
        <w:t>heck status:</w:t>
      </w:r>
    </w:p>
    <w:p>
      <w:pPr>
        <w:rPr>
          <w:lang w:eastAsia="en-GB"/>
        </w:rPr>
      </w:pPr>
    </w:p>
    <w:p>
      <w:pPr>
        <w:pStyle w:val="234"/>
        <w:numPr>
          <w:ilvl w:val="0"/>
          <w:numId w:val="9"/>
        </w:numPr>
        <w:shd w:val="clear" w:fill="FFFFFF"/>
        <w:suppressAutoHyphens w:val="0"/>
        <w:spacing w:before="0" w:after="375" w:line="375" w:lineRule="atLeast"/>
        <w:contextualSpacing/>
        <w:rPr>
          <w:color w:val="424344"/>
        </w:rPr>
      </w:pPr>
      <w:r>
        <w:rPr>
          <w:color w:val="424344"/>
        </w:rPr>
        <w:t>To check the status i.e;   to list the modified/ created / deleted files use the following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color w:val="424344"/>
        </w:rPr>
      </w:pPr>
      <w:r>
        <w:rPr>
          <w:color w:val="424344"/>
        </w:rPr>
        <w:t xml:space="preserve">Command : $ </w:t>
      </w:r>
      <w:r>
        <w:rPr>
          <w:b/>
          <w:bCs/>
          <w:color w:val="424344"/>
        </w:rPr>
        <w:t>git status</w:t>
      </w:r>
      <w:r>
        <w:rPr>
          <w:color w:val="424344"/>
        </w:rPr>
        <w:t xml:space="preserve"> </w:t>
      </w:r>
    </w:p>
    <w:p>
      <w:pPr>
        <w:pStyle w:val="3"/>
        <w:ind w:left="0" w:right="0" w:firstLine="0"/>
        <w:rPr>
          <w:lang w:eastAsia="en-GB"/>
        </w:rPr>
      </w:pPr>
      <w:bookmarkStart w:id="5" w:name="_Toc526514675"/>
      <w:bookmarkStart w:id="6" w:name="_Toc508731389"/>
      <w:r>
        <w:rPr>
          <w:lang w:eastAsia="en-GB"/>
        </w:rPr>
        <w:t>C</w:t>
      </w:r>
      <w:bookmarkEnd w:id="5"/>
      <w:bookmarkEnd w:id="6"/>
      <w:r>
        <w:rPr>
          <w:lang w:eastAsia="en-GB"/>
        </w:rPr>
        <w:t>heck the Remote repository URL:</w:t>
      </w:r>
    </w:p>
    <w:p>
      <w:pPr>
        <w:pStyle w:val="234"/>
        <w:numPr>
          <w:ilvl w:val="0"/>
          <w:numId w:val="9"/>
        </w:numPr>
        <w:shd w:val="clear" w:fill="FFFFFF"/>
        <w:suppressAutoHyphens w:val="0"/>
        <w:spacing w:before="0" w:after="375" w:line="375" w:lineRule="atLeast"/>
        <w:contextualSpacing/>
        <w:rPr>
          <w:color w:val="424344"/>
        </w:rPr>
      </w:pPr>
      <w:r>
        <w:rPr>
          <w:color w:val="424344"/>
        </w:rPr>
        <w:t>To make sure that your remote repository URL is correct.. use the following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b/>
          <w:bCs/>
          <w:color w:val="424344"/>
        </w:rPr>
      </w:pPr>
      <w:r>
        <w:rPr>
          <w:color w:val="424344"/>
        </w:rPr>
        <w:t xml:space="preserve">Command :  $ </w:t>
      </w:r>
      <w:r>
        <w:rPr>
          <w:b/>
          <w:bCs/>
          <w:color w:val="424344"/>
        </w:rPr>
        <w:t>git remote -V</w:t>
      </w:r>
    </w:p>
    <w:p>
      <w:pPr>
        <w:pStyle w:val="234"/>
        <w:shd w:val="clear" w:fill="FFFFFF"/>
        <w:suppressAutoHyphens w:val="0"/>
        <w:spacing w:before="0" w:after="375" w:line="375" w:lineRule="atLeast"/>
        <w:contextualSpacing/>
        <w:rPr>
          <w:color w:val="424344"/>
        </w:rPr>
      </w:pPr>
    </w:p>
    <w:p>
      <w:pPr>
        <w:pStyle w:val="3"/>
        <w:ind w:left="0" w:right="0" w:firstLine="0"/>
        <w:rPr>
          <w:lang w:eastAsia="en-GB"/>
        </w:rPr>
      </w:pPr>
      <w:bookmarkStart w:id="7" w:name="_Toc526514676"/>
      <w:r>
        <w:rPr>
          <w:lang w:eastAsia="en-GB"/>
        </w:rPr>
        <w:t>A</w:t>
      </w:r>
      <w:bookmarkEnd w:id="7"/>
      <w:r>
        <w:rPr>
          <w:lang w:eastAsia="en-GB"/>
        </w:rPr>
        <w:t>dd / commit / push files to Remote repository:</w:t>
      </w:r>
    </w:p>
    <w:p>
      <w:pPr>
        <w:pStyle w:val="234"/>
        <w:shd w:val="clear" w:fill="FFFFFF"/>
        <w:suppressAutoHyphens w:val="0"/>
        <w:spacing w:before="0" w:after="375" w:line="375" w:lineRule="atLeast"/>
        <w:contextualSpacing/>
        <w:rPr>
          <w:color w:val="424344"/>
        </w:rPr>
      </w:pPr>
    </w:p>
    <w:p>
      <w:pPr>
        <w:pStyle w:val="234"/>
        <w:numPr>
          <w:ilvl w:val="0"/>
          <w:numId w:val="9"/>
        </w:numPr>
        <w:shd w:val="clear" w:fill="FFFFFF"/>
        <w:suppressAutoHyphens w:val="0"/>
        <w:spacing w:before="0" w:after="375" w:line="375" w:lineRule="atLeast"/>
        <w:contextualSpacing/>
        <w:rPr>
          <w:color w:val="424344"/>
          <w:szCs w:val="24"/>
        </w:rPr>
      </w:pPr>
      <w:r>
        <w:rPr>
          <w:color w:val="424344"/>
        </w:rPr>
        <w:t xml:space="preserve">Now we have created and modified a file called </w:t>
      </w:r>
      <w:r>
        <w:rPr>
          <w:b/>
          <w:bCs/>
          <w:i/>
          <w:iCs/>
          <w:color w:val="424344"/>
          <w:sz w:val="20"/>
          <w:szCs w:val="20"/>
        </w:rPr>
        <w:t xml:space="preserve">sample.js </w:t>
      </w:r>
      <w:r>
        <w:rPr>
          <w:color w:val="424344"/>
          <w:szCs w:val="24"/>
        </w:rPr>
        <w:t>and saved to the files to the local working directory.</w:t>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 xml:space="preserve">Now check the status of the local working copy with the git status command and it will list the files which you have added / modified / deleted to the local copy. </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943600" cy="175387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8"/>
                    <a:stretch>
                      <a:fillRect/>
                    </a:stretch>
                  </pic:blipFill>
                  <pic:spPr>
                    <a:xfrm>
                      <a:off x="0" y="0"/>
                      <a:ext cx="5943600" cy="1753870"/>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Here we have a untracked file called sample.js in local copy which has to be pushed to remote repo.</w:t>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add this file/files to the staging [ready to commit] use the git add command as following.</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git add &lt;filename&gt;</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color w:val="424344"/>
          <w:szCs w:val="24"/>
        </w:rPr>
      </w:pPr>
      <w:r>
        <w:rPr>
          <w:color w:val="424344"/>
          <w:szCs w:val="24"/>
        </w:rPr>
        <w:t xml:space="preserve">    Eg: git add sample.js</w:t>
      </w:r>
    </w:p>
    <w:p>
      <w:pPr>
        <w:pStyle w:val="234"/>
        <w:shd w:val="clear" w:fill="FFFFFF"/>
        <w:suppressAutoHyphens w:val="0"/>
        <w:spacing w:before="0" w:after="375" w:line="375" w:lineRule="atLeast"/>
        <w:ind w:left="0" w:right="0" w:firstLine="0"/>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Check the status again after adding the files to the staging to ensure all the files have been added or not with git status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810250" cy="17145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19"/>
                    <a:stretch>
                      <a:fillRect/>
                    </a:stretch>
                  </pic:blipFill>
                  <pic:spPr>
                    <a:xfrm>
                      <a:off x="0" y="0"/>
                      <a:ext cx="5810250" cy="1714500"/>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Now, the sample file has been moved to statging and ready to commit.</w:t>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Use the git commit command to commit the changes with a commit message.</w:t>
      </w: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git commit &lt;filename&gt; -m “commit message”</w:t>
      </w:r>
    </w:p>
    <w:p>
      <w:pPr>
        <w:pStyle w:val="234"/>
        <w:shd w:val="clear" w:fill="FFFFFF"/>
        <w:suppressAutoHyphens w:val="0"/>
        <w:spacing w:before="0" w:after="375" w:line="375" w:lineRule="atLeast"/>
        <w:contextualSpacing/>
        <w:rPr>
          <w:b/>
          <w:bCs/>
        </w:rPr>
      </w:pPr>
    </w:p>
    <w:p>
      <w:pPr>
        <w:pStyle w:val="234"/>
        <w:shd w:val="clear" w:fill="FFFFFF"/>
        <w:suppressAutoHyphens w:val="0"/>
        <w:spacing w:before="0" w:after="375" w:line="375" w:lineRule="atLeast"/>
        <w:contextualSpacing/>
        <w:rPr>
          <w:color w:val="424344"/>
          <w:szCs w:val="24"/>
        </w:rPr>
      </w:pPr>
      <w:r>
        <w:rPr>
          <w:b/>
          <w:bCs/>
          <w:color w:val="424344"/>
          <w:szCs w:val="24"/>
        </w:rPr>
        <w:tab/>
      </w:r>
      <w:r>
        <w:rPr>
          <w:b/>
          <w:bCs/>
          <w:color w:val="424344"/>
          <w:szCs w:val="24"/>
        </w:rPr>
        <w:tab/>
      </w:r>
      <w:r>
        <w:rPr>
          <w:b/>
          <w:bCs/>
          <w:color w:val="424344"/>
          <w:szCs w:val="24"/>
        </w:rPr>
        <w:tab/>
      </w:r>
      <w:r>
        <w:rPr>
          <w:b/>
          <w:bCs/>
          <w:color w:val="424344"/>
          <w:szCs w:val="24"/>
        </w:rPr>
        <w:tab/>
      </w:r>
      <w:r>
        <w:rPr>
          <w:b/>
          <w:bCs/>
          <w:color w:val="424344"/>
          <w:szCs w:val="24"/>
        </w:rPr>
        <w:tab/>
      </w:r>
      <w:r>
        <w:rPr>
          <w:color w:val="424344"/>
          <w:szCs w:val="24"/>
        </w:rPr>
        <w:t>Eg: git commit sample.js -m “Added sample.js”</w:t>
      </w:r>
    </w:p>
    <w:p>
      <w:pPr>
        <w:pStyle w:val="234"/>
        <w:shd w:val="clear" w:fill="FFFFFF"/>
        <w:suppressAutoHyphens w:val="0"/>
        <w:spacing w:before="0" w:after="375" w:line="375" w:lineRule="atLeast"/>
        <w:contextualSpacing/>
        <w:rPr>
          <w:b/>
          <w:bCs/>
        </w:rPr>
      </w:pPr>
    </w:p>
    <w:p>
      <w:pPr>
        <w:pStyle w:val="234"/>
        <w:shd w:val="clear" w:fill="FFFFFF"/>
        <w:suppressAutoHyphens w:val="0"/>
        <w:spacing w:before="0" w:after="375" w:line="375" w:lineRule="atLeast"/>
        <w:contextualSpacing/>
      </w:pPr>
      <w:r>
        <w:drawing>
          <wp:inline distT="0" distB="0" distL="0" distR="0">
            <wp:extent cx="5943600" cy="128397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0"/>
                    <a:stretch>
                      <a:fillRect/>
                    </a:stretch>
                  </pic:blipFill>
                  <pic:spPr>
                    <a:xfrm>
                      <a:off x="0" y="0"/>
                      <a:ext cx="5943600" cy="1283970"/>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rPr>
          <w:b/>
          <w:bCs/>
        </w:rPr>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Now you have committed the changes. Now you have to push the local changes to the remote repository to make the changes available for other developers to use them.</w:t>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 xml:space="preserve">Use the following command to push the commits to remote. Please enter the project credentials when prompted. </w:t>
      </w: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git push origin &lt;branch name&gt;</w:t>
      </w:r>
    </w:p>
    <w:p>
      <w:pPr>
        <w:pStyle w:val="234"/>
        <w:shd w:val="clear" w:fill="FFFFFF"/>
        <w:suppressAutoHyphens w:val="0"/>
        <w:spacing w:before="0" w:after="375" w:line="375" w:lineRule="atLeast"/>
        <w:ind w:left="0" w:right="0" w:firstLine="0"/>
        <w:contextualSpacing/>
        <w:rPr>
          <w:b/>
          <w:bCs/>
        </w:rPr>
      </w:pPr>
    </w:p>
    <w:p>
      <w:pPr>
        <w:pStyle w:val="234"/>
        <w:shd w:val="clear" w:fill="FFFFFF"/>
        <w:suppressAutoHyphens w:val="0"/>
        <w:spacing w:before="0" w:after="375" w:line="375" w:lineRule="atLeast"/>
        <w:ind w:left="0" w:right="0" w:firstLine="0"/>
        <w:contextualSpacing/>
        <w:rPr>
          <w:color w:val="424344"/>
          <w:szCs w:val="24"/>
        </w:rPr>
      </w:pPr>
      <w:r>
        <w:rPr>
          <w:b/>
          <w:bCs/>
          <w:color w:val="424344"/>
          <w:szCs w:val="24"/>
        </w:rPr>
        <w:tab/>
      </w:r>
      <w:r>
        <w:rPr>
          <w:b/>
          <w:bCs/>
          <w:color w:val="424344"/>
          <w:szCs w:val="24"/>
        </w:rPr>
        <w:tab/>
      </w:r>
      <w:r>
        <w:rPr>
          <w:b/>
          <w:bCs/>
          <w:color w:val="424344"/>
          <w:szCs w:val="24"/>
        </w:rPr>
        <w:tab/>
      </w:r>
      <w:r>
        <w:rPr>
          <w:b/>
          <w:bCs/>
          <w:color w:val="424344"/>
          <w:szCs w:val="24"/>
        </w:rPr>
        <w:tab/>
      </w:r>
      <w:r>
        <w:rPr>
          <w:b/>
          <w:bCs/>
          <w:color w:val="424344"/>
          <w:szCs w:val="24"/>
        </w:rPr>
        <w:tab/>
      </w:r>
      <w:r>
        <w:rPr>
          <w:b/>
          <w:bCs/>
          <w:color w:val="424344"/>
          <w:szCs w:val="24"/>
        </w:rPr>
        <w:tab/>
      </w:r>
      <w:r>
        <w:rPr>
          <w:color w:val="424344"/>
          <w:szCs w:val="24"/>
        </w:rPr>
        <w:t>Eg: git push origin master</w:t>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By default git push command will take the master branch to push the changes. So, you have to be careful while pushing the changes to the remote repository.</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943600" cy="204025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1"/>
                    <a:stretch>
                      <a:fillRect/>
                    </a:stretch>
                  </pic:blipFill>
                  <pic:spPr>
                    <a:xfrm>
                      <a:off x="0" y="0"/>
                      <a:ext cx="5943600" cy="2040255"/>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rPr>
          <w:b/>
          <w:bCs/>
        </w:rPr>
      </w:pPr>
    </w:p>
    <w:p>
      <w:pPr>
        <w:pStyle w:val="234"/>
        <w:shd w:val="clear" w:fill="FFFFFF"/>
        <w:suppressAutoHyphens w:val="0"/>
        <w:spacing w:before="0" w:after="375" w:line="375" w:lineRule="atLeast"/>
        <w:ind w:left="0" w:right="0" w:firstLine="0"/>
        <w:contextualSpacing/>
        <w:rPr>
          <w:b/>
          <w:bCs/>
        </w:rPr>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Now, What if we have to push multiple files to the remote repository. So, add / modify / delete some files and check the status with git status command.</w:t>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add multiple files at a single time instead of single files, use the following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 xml:space="preserve">git add . </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943600" cy="3019425"/>
            <wp:effectExtent l="0" t="0" r="0" b="0"/>
            <wp:docPr id="17" name="Picture" descr="C:\Users\Administrator\Downloads\Pictures\add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C:\Users\Administrator\Downloads\Pictures\addmultiple.png"/>
                    <pic:cNvPicPr>
                      <a:picLocks noChangeAspect="1" noChangeArrowheads="1"/>
                    </pic:cNvPicPr>
                  </pic:nvPicPr>
                  <pic:blipFill>
                    <a:blip r:embed="rId22"/>
                    <a:stretch>
                      <a:fillRect/>
                    </a:stretch>
                  </pic:blipFill>
                  <pic:spPr>
                    <a:xfrm>
                      <a:off x="0" y="0"/>
                      <a:ext cx="5943600" cy="3019425"/>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Commit multiple  files use the following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git commit -m “Appropriate Commit message”</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b/>
          <w:bCs/>
          <w:color w:val="424344"/>
          <w:szCs w:val="24"/>
        </w:rPr>
      </w:pPr>
      <w:r>
        <w:drawing>
          <wp:inline distT="0" distB="0" distL="0" distR="0">
            <wp:extent cx="5943600" cy="117348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3"/>
                    <a:stretch>
                      <a:fillRect/>
                    </a:stretch>
                  </pic:blipFill>
                  <pic:spPr>
                    <a:xfrm>
                      <a:off x="0" y="0"/>
                      <a:ext cx="5943600" cy="1173480"/>
                    </a:xfrm>
                    <a:prstGeom prst="rect">
                      <a:avLst/>
                    </a:prstGeom>
                    <a:noFill/>
                    <a:ln w="9525">
                      <a:noFill/>
                      <a:miter lim="800000"/>
                      <a:headEnd/>
                      <a:tailEnd/>
                    </a:ln>
                  </pic:spPr>
                </pic:pic>
              </a:graphicData>
            </a:graphic>
          </wp:inline>
        </w:drawing>
      </w:r>
      <w:r>
        <w:rPr>
          <w:b/>
          <w:bCs/>
          <w:color w:val="424344"/>
          <w:szCs w:val="24"/>
        </w:rPr>
        <w:tab/>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This will commit the files with a single history log which would be easy to maintain . Now, the committed files are ready to send to remote Repository.</w:t>
      </w:r>
    </w:p>
    <w:p>
      <w:pPr>
        <w:pStyle w:val="234"/>
        <w:shd w:val="clear" w:fill="FFFFFF"/>
        <w:suppressAutoHyphens w:val="0"/>
        <w:spacing w:before="0" w:after="375" w:line="375" w:lineRule="atLeast"/>
        <w:ind w:left="0" w:right="0" w:firstLine="0"/>
        <w:contextualSpacing/>
        <w:rPr>
          <w:b/>
          <w:bCs/>
        </w:rPr>
      </w:pPr>
    </w:p>
    <w:p>
      <w:pPr>
        <w:pStyle w:val="234"/>
        <w:shd w:val="clear" w:fill="FFFFFF"/>
        <w:suppressAutoHyphens w:val="0"/>
        <w:spacing w:before="0" w:after="375" w:line="375" w:lineRule="atLeast"/>
        <w:ind w:left="0" w:right="0" w:firstLine="0"/>
        <w:contextualSpacing/>
        <w:rPr>
          <w:b/>
          <w:bCs/>
        </w:rPr>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Push the multiple files after commit, use git push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943600" cy="208661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4"/>
                    <a:stretch>
                      <a:fillRect/>
                    </a:stretch>
                  </pic:blipFill>
                  <pic:spPr>
                    <a:xfrm>
                      <a:off x="0" y="0"/>
                      <a:ext cx="5943600" cy="2086610"/>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p>
    <w:p>
      <w:pPr>
        <w:pStyle w:val="3"/>
        <w:ind w:left="0" w:right="0" w:firstLine="0"/>
      </w:pPr>
      <w:r>
        <w:t>Check Logs / Diffs :</w:t>
      </w:r>
    </w:p>
    <w:p>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check the log history of a particular repository use the following command .</w:t>
      </w:r>
    </w:p>
    <w:p>
      <w:pPr>
        <w:pStyle w:val="234"/>
        <w:shd w:val="clear" w:fill="FFFFFF"/>
        <w:suppressAutoHyphens w:val="0"/>
        <w:spacing w:before="0" w:after="375" w:line="375" w:lineRule="atLeast"/>
        <w:contextualSpacing/>
        <w:rPr>
          <w:b/>
          <w:bCs/>
          <w:color w:val="424344"/>
          <w:szCs w:val="24"/>
        </w:rPr>
      </w:pPr>
      <w:r>
        <w:rPr>
          <w:color w:val="424344"/>
          <w:szCs w:val="24"/>
        </w:rPr>
        <w:t>Command : $</w:t>
      </w:r>
      <w:r>
        <w:rPr>
          <w:b/>
          <w:bCs/>
          <w:color w:val="424344"/>
          <w:szCs w:val="24"/>
        </w:rPr>
        <w:t xml:space="preserve"> git log</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549900" cy="2819400"/>
            <wp:effectExtent l="0" t="0" r="0" b="0"/>
            <wp:docPr id="20" name="Picture" descr="C:\Users\Administrator\Downloads\Picture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C:\Users\Administrator\Downloads\Pictures\log.png"/>
                    <pic:cNvPicPr>
                      <a:picLocks noChangeAspect="1" noChangeArrowheads="1"/>
                    </pic:cNvPicPr>
                  </pic:nvPicPr>
                  <pic:blipFill>
                    <a:blip r:embed="rId25"/>
                    <a:stretch>
                      <a:fillRect/>
                    </a:stretch>
                  </pic:blipFill>
                  <pic:spPr>
                    <a:xfrm>
                      <a:off x="0" y="0"/>
                      <a:ext cx="5549900" cy="2819400"/>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check the log history of a particular file, use the following command.</w:t>
      </w: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git log &lt;filename&gt;</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 xml:space="preserve">                               Eg: git log sample.js</w:t>
      </w:r>
    </w:p>
    <w:p>
      <w:pPr>
        <w:pStyle w:val="234"/>
        <w:shd w:val="clear" w:fill="FFFFFF"/>
        <w:suppressAutoHyphens w:val="0"/>
        <w:spacing w:before="0" w:after="375" w:line="375" w:lineRule="atLeast"/>
        <w:ind w:left="0" w:right="0" w:firstLine="0"/>
        <w:contextualSpacing/>
        <w:rPr>
          <w:b/>
          <w:bCs/>
        </w:rPr>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check the Differences of two particular commits , use the following command.</w:t>
      </w:r>
    </w:p>
    <w:p>
      <w:pPr>
        <w:pStyle w:val="234"/>
        <w:shd w:val="clear" w:fill="FFFFFF"/>
        <w:suppressAutoHyphens w:val="0"/>
        <w:spacing w:before="0" w:after="375" w:line="375" w:lineRule="atLeast"/>
        <w:contextualSpacing/>
        <w:rPr>
          <w:color w:val="424344"/>
          <w:szCs w:val="24"/>
        </w:rPr>
      </w:pPr>
      <w:r>
        <w:rPr>
          <w:color w:val="424344"/>
          <w:szCs w:val="24"/>
        </w:rPr>
        <w:t>Command : $ git diff &lt;commit Hash-1&gt; &lt;commit Hash-2&gt;</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color w:val="424344"/>
          <w:szCs w:val="24"/>
        </w:rPr>
      </w:pPr>
      <w:r>
        <w:rPr>
          <w:color w:val="424344"/>
          <w:szCs w:val="24"/>
        </w:rPr>
        <w:t>Eg : git diff 64gdbhew6g 78eywhs6cdd</w:t>
      </w:r>
    </w:p>
    <w:p>
      <w:pPr>
        <w:pStyle w:val="234"/>
        <w:shd w:val="clear" w:fill="FFFFFF"/>
        <w:suppressAutoHyphens w:val="0"/>
        <w:spacing w:before="0" w:after="375" w:line="375" w:lineRule="atLeast"/>
        <w:ind w:left="0" w:right="0" w:firstLine="0"/>
        <w:contextualSpacing/>
      </w:pPr>
    </w:p>
    <w:p>
      <w:pPr>
        <w:pStyle w:val="234"/>
        <w:shd w:val="clear" w:fill="FFFFFF"/>
        <w:suppressAutoHyphens w:val="0"/>
        <w:spacing w:before="0" w:after="375" w:line="375" w:lineRule="atLeast"/>
        <w:contextualSpacing/>
      </w:pPr>
      <w:r>
        <w:drawing>
          <wp:inline distT="0" distB="0" distL="0" distR="0">
            <wp:extent cx="5400675" cy="2743835"/>
            <wp:effectExtent l="0" t="0" r="0" b="0"/>
            <wp:docPr id="21" name="Picture" descr="C:\Users\Administrator\Downloads\Picture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C:\Users\Administrator\Downloads\Pictures\gitdiff.png"/>
                    <pic:cNvPicPr>
                      <a:picLocks noChangeAspect="1" noChangeArrowheads="1"/>
                    </pic:cNvPicPr>
                  </pic:nvPicPr>
                  <pic:blipFill>
                    <a:blip r:embed="rId26"/>
                    <a:stretch>
                      <a:fillRect/>
                    </a:stretch>
                  </pic:blipFill>
                  <pic:spPr>
                    <a:xfrm>
                      <a:off x="0" y="0"/>
                      <a:ext cx="5400675" cy="2743835"/>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 xml:space="preserve">To check the Differences of two </w:t>
      </w:r>
      <w:r>
        <w:rPr>
          <w:b/>
          <w:bCs/>
          <w:color w:val="424344"/>
          <w:szCs w:val="24"/>
        </w:rPr>
        <w:t>files</w:t>
      </w:r>
      <w:r>
        <w:rPr>
          <w:color w:val="424344"/>
          <w:szCs w:val="24"/>
        </w:rPr>
        <w:t xml:space="preserve"> , use the following command.</w:t>
      </w: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 </w:t>
      </w:r>
      <w:r>
        <w:rPr>
          <w:b/>
          <w:bCs/>
          <w:color w:val="424344"/>
          <w:szCs w:val="24"/>
        </w:rPr>
        <w:t>git diff &lt;file-1&gt; &lt;file-2&gt;</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rPr>
          <w:color w:val="424344"/>
          <w:szCs w:val="24"/>
        </w:rPr>
      </w:pPr>
      <w:r>
        <w:rPr>
          <w:b/>
          <w:bCs/>
          <w:color w:val="424344"/>
          <w:szCs w:val="24"/>
        </w:rPr>
        <w:tab/>
      </w:r>
      <w:r>
        <w:rPr>
          <w:b/>
          <w:bCs/>
          <w:color w:val="424344"/>
          <w:szCs w:val="24"/>
        </w:rPr>
        <w:tab/>
      </w:r>
      <w:r>
        <w:rPr>
          <w:b/>
          <w:bCs/>
          <w:color w:val="424344"/>
          <w:szCs w:val="24"/>
        </w:rPr>
        <w:tab/>
      </w:r>
      <w:r>
        <w:rPr>
          <w:b/>
          <w:bCs/>
          <w:color w:val="424344"/>
          <w:szCs w:val="24"/>
        </w:rPr>
        <w:tab/>
      </w:r>
      <w:r>
        <w:rPr>
          <w:color w:val="424344"/>
          <w:szCs w:val="24"/>
        </w:rPr>
        <w:t>Eg : git diff sample.js dummy.js</w:t>
      </w:r>
    </w:p>
    <w:p>
      <w:pPr>
        <w:pStyle w:val="234"/>
        <w:shd w:val="clear" w:fill="FFFFFF"/>
        <w:suppressAutoHyphens w:val="0"/>
        <w:spacing w:before="0" w:after="375" w:line="375" w:lineRule="atLeast"/>
        <w:ind w:left="0" w:right="0" w:firstLine="0"/>
        <w:contextualSpacing/>
      </w:pPr>
    </w:p>
    <w:p>
      <w:pPr>
        <w:pStyle w:val="234"/>
        <w:shd w:val="clear" w:fill="FFFFFF"/>
        <w:suppressAutoHyphens w:val="0"/>
        <w:spacing w:before="0" w:after="375" w:line="375" w:lineRule="atLeast"/>
        <w:contextualSpacing/>
      </w:pPr>
    </w:p>
    <w:p>
      <w:pPr>
        <w:pStyle w:val="3"/>
        <w:ind w:left="0" w:right="0" w:firstLine="0"/>
      </w:pPr>
      <w:r>
        <w:t>Push Conflicts :</w:t>
      </w:r>
    </w:p>
    <w:p>
      <w:pPr/>
    </w:p>
    <w:p>
      <w:pPr>
        <w:pStyle w:val="234"/>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Make sure your local working copy has all the changes from remote repository. If not pull the changes from the remote repository with following command.</w:t>
      </w:r>
    </w:p>
    <w:p>
      <w:pPr>
        <w:pStyle w:val="234"/>
        <w:shd w:val="clear" w:fill="FFFFFF"/>
        <w:suppressAutoHyphens w:val="0"/>
        <w:spacing w:before="0" w:after="375" w:line="375" w:lineRule="atLeast"/>
        <w:contextualSpacing/>
        <w:rPr>
          <w:b/>
          <w:bCs/>
          <w:color w:val="424344"/>
          <w:szCs w:val="24"/>
        </w:rPr>
      </w:pPr>
      <w:r>
        <w:rPr>
          <w:color w:val="424344"/>
          <w:szCs w:val="24"/>
        </w:rPr>
        <w:t xml:space="preserve">Command :$ </w:t>
      </w:r>
      <w:r>
        <w:rPr>
          <w:b/>
          <w:bCs/>
          <w:color w:val="424344"/>
          <w:szCs w:val="24"/>
        </w:rPr>
        <w:t>git pull origin &lt;branch name&gt;</w:t>
      </w: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ab/>
      </w: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ab/>
      </w:r>
      <w:r>
        <w:rPr>
          <w:color w:val="424344"/>
          <w:szCs w:val="24"/>
        </w:rPr>
        <w:tab/>
      </w:r>
      <w:r>
        <w:rPr>
          <w:color w:val="424344"/>
          <w:szCs w:val="24"/>
        </w:rPr>
        <w:tab/>
      </w:r>
      <w:r>
        <w:rPr>
          <w:color w:val="424344"/>
          <w:szCs w:val="24"/>
        </w:rPr>
        <w:tab/>
      </w:r>
      <w:r>
        <w:rPr>
          <w:color w:val="424344"/>
          <w:szCs w:val="24"/>
        </w:rPr>
        <w:tab/>
      </w:r>
      <w:r>
        <w:rPr>
          <w:color w:val="424344"/>
          <w:szCs w:val="24"/>
        </w:rPr>
        <w:t>Eg: git pull origin master</w:t>
      </w: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 xml:space="preserve"> </w:t>
      </w:r>
    </w:p>
    <w:p>
      <w:pPr>
        <w:pStyle w:val="234"/>
        <w:shd w:val="clear" w:fill="FFFFFF"/>
        <w:suppressAutoHyphens w:val="0"/>
        <w:spacing w:before="0" w:after="375" w:line="375" w:lineRule="atLeast"/>
        <w:ind w:left="0" w:right="0" w:firstLine="0"/>
        <w:contextualSpacing/>
        <w:rPr>
          <w:b/>
          <w:bCs/>
        </w:rPr>
      </w:pPr>
    </w:p>
    <w:p>
      <w:pPr>
        <w:pStyle w:val="234"/>
        <w:shd w:val="clear" w:fill="FFFFFF"/>
        <w:suppressAutoHyphens w:val="0"/>
        <w:spacing w:before="0" w:after="375" w:line="375" w:lineRule="atLeast"/>
        <w:ind w:left="0" w:right="0" w:firstLine="0"/>
        <w:contextualSpacing/>
        <w:rPr>
          <w:b/>
          <w:bCs/>
        </w:rPr>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If you try to push the changes without being sync with remote repository, you will face the conflicts shows that you local working copy is not updated with remote repository.</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943600" cy="206248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27"/>
                    <a:stretch>
                      <a:fillRect/>
                    </a:stretch>
                  </pic:blipFill>
                  <pic:spPr>
                    <a:xfrm>
                      <a:off x="0" y="0"/>
                      <a:ext cx="5943600" cy="2062480"/>
                    </a:xfrm>
                    <a:prstGeom prst="rect">
                      <a:avLst/>
                    </a:prstGeom>
                    <a:noFill/>
                    <a:ln w="9525">
                      <a:noFill/>
                      <a:miter lim="800000"/>
                      <a:headEnd/>
                      <a:tailEnd/>
                    </a:ln>
                  </pic:spPr>
                </pic:pic>
              </a:graphicData>
            </a:graphic>
          </wp:inline>
        </w:drawing>
      </w: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So, pull the changes first and then try to push the local changes to remote repository with the git push command.</w:t>
      </w:r>
    </w:p>
    <w:p>
      <w:pPr>
        <w:pStyle w:val="234"/>
        <w:shd w:val="clear" w:fill="FFFFFF"/>
        <w:suppressAutoHyphens w:val="0"/>
        <w:spacing w:before="0" w:after="375" w:line="375" w:lineRule="atLeast"/>
        <w:contextualSpacing/>
      </w:pPr>
    </w:p>
    <w:p>
      <w:pPr>
        <w:pStyle w:val="234"/>
        <w:shd w:val="clear" w:fill="FFFFFF"/>
        <w:suppressAutoHyphens w:val="0"/>
        <w:spacing w:before="0" w:after="375" w:line="375" w:lineRule="atLeast"/>
        <w:contextualSpacing/>
      </w:pPr>
      <w:r>
        <w:drawing>
          <wp:inline distT="0" distB="0" distL="0" distR="0">
            <wp:extent cx="5895975" cy="2466975"/>
            <wp:effectExtent l="0" t="0" r="0" b="0"/>
            <wp:docPr id="23" name="Picture" descr="C:\Users\Administrator\Downloads\Pictures\pull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C:\Users\Administrator\Downloads\Pictures\pullafter.png"/>
                    <pic:cNvPicPr>
                      <a:picLocks noChangeAspect="1" noChangeArrowheads="1"/>
                    </pic:cNvPicPr>
                  </pic:nvPicPr>
                  <pic:blipFill>
                    <a:blip r:embed="rId28"/>
                    <a:stretch>
                      <a:fillRect/>
                    </a:stretch>
                  </pic:blipFill>
                  <pic:spPr>
                    <a:xfrm>
                      <a:off x="0" y="0"/>
                      <a:ext cx="5895975" cy="2466975"/>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contextualSpacing/>
        <w:rPr>
          <w:color w:val="424344"/>
          <w:szCs w:val="24"/>
        </w:rPr>
      </w:pPr>
      <w:r>
        <w:rPr>
          <w:color w:val="424344"/>
          <w:szCs w:val="24"/>
        </w:rPr>
        <w:t>To avoid conflicts while pushing the changes to remote repository make sure you have the remote changes with you in the local working copy.</w:t>
      </w:r>
    </w:p>
    <w:p>
      <w:pPr>
        <w:pStyle w:val="234"/>
        <w:shd w:val="clear" w:fill="FFFFFF"/>
        <w:suppressAutoHyphens w:val="0"/>
        <w:spacing w:before="0" w:after="375" w:line="375" w:lineRule="atLeast"/>
        <w:contextualSpacing/>
        <w:rPr>
          <w:b/>
          <w:bCs/>
        </w:rPr>
      </w:pPr>
    </w:p>
    <w:p>
      <w:pPr>
        <w:pStyle w:val="234"/>
        <w:shd w:val="clear" w:fill="FFFFFF"/>
        <w:suppressAutoHyphens w:val="0"/>
        <w:spacing w:before="0" w:after="375" w:line="375" w:lineRule="atLeast"/>
        <w:ind w:left="0" w:right="0" w:firstLine="0"/>
        <w:contextualSpacing/>
        <w:rPr>
          <w:b/>
          <w:bCs/>
        </w:rPr>
      </w:pPr>
    </w:p>
    <w:p>
      <w:pPr>
        <w:pStyle w:val="3"/>
        <w:ind w:left="0" w:right="0" w:firstLine="0"/>
      </w:pPr>
      <w:r>
        <w:t>Rollback to Previous change:</w:t>
      </w:r>
    </w:p>
    <w:p>
      <w:pPr/>
    </w:p>
    <w:p>
      <w:pPr/>
    </w:p>
    <w:p>
      <w:pPr>
        <w:pStyle w:val="234"/>
        <w:shd w:val="clear" w:fill="FFFFFF"/>
        <w:suppressAutoHyphens w:val="0"/>
        <w:spacing w:before="0" w:after="375" w:line="375" w:lineRule="atLeast"/>
        <w:contextualSpacing/>
      </w:pPr>
    </w:p>
    <w:p>
      <w:pPr>
        <w:pStyle w:val="234"/>
        <w:numPr>
          <w:ilvl w:val="0"/>
          <w:numId w:val="9"/>
        </w:numPr>
        <w:shd w:val="clear" w:fill="FFFFFF"/>
        <w:suppressAutoHyphens w:val="0"/>
        <w:spacing w:before="0" w:after="375" w:line="375" w:lineRule="atLeast"/>
        <w:ind w:left="0" w:right="0" w:firstLine="0"/>
        <w:contextualSpacing/>
        <w:rPr>
          <w:color w:val="424344"/>
          <w:szCs w:val="24"/>
        </w:rPr>
      </w:pPr>
      <w:r>
        <w:rPr>
          <w:color w:val="424344"/>
          <w:szCs w:val="24"/>
        </w:rPr>
        <w:t>To rollback the changes after adding the files to the staging use the following command so that the changes you made before  adding them to staging will be rollback as untracked files.</w:t>
      </w:r>
    </w:p>
    <w:p>
      <w:pPr>
        <w:pStyle w:val="234"/>
        <w:shd w:val="clear" w:fill="FFFFFF"/>
        <w:suppressAutoHyphens w:val="0"/>
        <w:spacing w:before="0" w:after="375" w:line="375" w:lineRule="atLeast"/>
        <w:ind w:left="0" w:right="0" w:firstLine="0"/>
        <w:contextualSpacing/>
      </w:pPr>
    </w:p>
    <w:p>
      <w:pPr>
        <w:pStyle w:val="234"/>
        <w:shd w:val="clear" w:fill="FFFFFF"/>
        <w:suppressAutoHyphens w:val="0"/>
        <w:spacing w:before="0" w:after="375" w:line="375" w:lineRule="atLeast"/>
        <w:ind w:left="0" w:right="0" w:firstLine="0"/>
        <w:contextualSpacing/>
        <w:rPr>
          <w:b/>
          <w:bCs/>
          <w:color w:val="424344"/>
          <w:szCs w:val="24"/>
        </w:rPr>
      </w:pPr>
      <w:r>
        <w:rPr>
          <w:color w:val="424344"/>
          <w:szCs w:val="24"/>
        </w:rPr>
        <w:t xml:space="preserve">Command : $ </w:t>
      </w:r>
      <w:r>
        <w:rPr>
          <w:b/>
          <w:bCs/>
          <w:color w:val="424344"/>
          <w:szCs w:val="24"/>
        </w:rPr>
        <w:t>git reset --mixed</w:t>
      </w:r>
    </w:p>
    <w:p>
      <w:pPr>
        <w:pStyle w:val="234"/>
        <w:numPr>
          <w:ilvl w:val="0"/>
          <w:numId w:val="9"/>
        </w:numPr>
        <w:shd w:val="clear" w:fill="FFFFFF"/>
        <w:suppressAutoHyphens w:val="0"/>
        <w:spacing w:before="0" w:after="375" w:line="375" w:lineRule="atLeast"/>
        <w:ind w:left="0" w:right="0" w:firstLine="0"/>
        <w:contextualSpacing/>
        <w:rPr>
          <w:color w:val="424344"/>
          <w:szCs w:val="24"/>
        </w:rPr>
      </w:pPr>
      <w:r>
        <w:rPr>
          <w:color w:val="424344"/>
          <w:szCs w:val="24"/>
        </w:rPr>
        <w:t>To rollback to a particular commit, use the following command.</w:t>
      </w:r>
    </w:p>
    <w:p>
      <w:pPr>
        <w:pStyle w:val="234"/>
        <w:shd w:val="clear" w:fill="FFFFFF"/>
        <w:suppressAutoHyphens w:val="0"/>
        <w:spacing w:before="0" w:after="375" w:line="375" w:lineRule="atLeast"/>
        <w:ind w:left="0" w:right="0" w:firstLine="0"/>
        <w:contextualSpacing/>
        <w:rPr>
          <w:b/>
          <w:bCs/>
          <w:color w:val="424344"/>
          <w:szCs w:val="24"/>
        </w:rPr>
      </w:pPr>
      <w:r>
        <w:rPr>
          <w:color w:val="424344"/>
          <w:szCs w:val="24"/>
        </w:rPr>
        <w:t xml:space="preserve">Command : $ </w:t>
      </w:r>
      <w:r>
        <w:rPr>
          <w:b/>
          <w:bCs/>
          <w:color w:val="424344"/>
          <w:szCs w:val="24"/>
        </w:rPr>
        <w:t>git reset &lt;commit hash-value&gt;</w:t>
      </w:r>
    </w:p>
    <w:p>
      <w:pPr>
        <w:pStyle w:val="234"/>
        <w:shd w:val="clear" w:fill="FFFFFF"/>
        <w:suppressAutoHyphens w:val="0"/>
        <w:spacing w:before="0" w:after="375" w:line="375" w:lineRule="atLeast"/>
        <w:ind w:left="0" w:right="0" w:firstLine="0"/>
        <w:contextualSpacing/>
      </w:pP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ab/>
      </w:r>
      <w:r>
        <w:rPr>
          <w:color w:val="424344"/>
          <w:szCs w:val="24"/>
        </w:rPr>
        <w:tab/>
      </w:r>
      <w:r>
        <w:rPr>
          <w:color w:val="424344"/>
          <w:szCs w:val="24"/>
        </w:rPr>
        <w:tab/>
      </w:r>
      <w:r>
        <w:rPr>
          <w:color w:val="424344"/>
          <w:szCs w:val="24"/>
        </w:rPr>
        <w:tab/>
      </w:r>
      <w:r>
        <w:rPr>
          <w:color w:val="424344"/>
          <w:szCs w:val="24"/>
        </w:rPr>
        <w:t>Eg : git reset 87wgbchbdh6sx</w:t>
      </w: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From :</w:t>
      </w:r>
    </w:p>
    <w:p>
      <w:pPr>
        <w:pStyle w:val="234"/>
        <w:shd w:val="clear" w:fill="FFFFFF"/>
        <w:suppressAutoHyphens w:val="0"/>
        <w:spacing w:before="0" w:after="375" w:line="375" w:lineRule="atLeast"/>
        <w:ind w:left="0" w:right="0" w:firstLine="0"/>
        <w:contextualSpacing/>
      </w:pPr>
      <w:r>
        <w:drawing>
          <wp:inline distT="0" distB="0" distL="0" distR="0">
            <wp:extent cx="4968240" cy="2465705"/>
            <wp:effectExtent l="0" t="0" r="0" b="0"/>
            <wp:docPr id="24" name="Picture" descr="C:\Users\Administrator\Downloads\Pictures\add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C:\Users\Administrator\Downloads\Pictures\addreset.png"/>
                    <pic:cNvPicPr>
                      <a:picLocks noChangeAspect="1" noChangeArrowheads="1"/>
                    </pic:cNvPicPr>
                  </pic:nvPicPr>
                  <pic:blipFill>
                    <a:blip r:embed="rId29"/>
                    <a:stretch>
                      <a:fillRect/>
                    </a:stretch>
                  </pic:blipFill>
                  <pic:spPr>
                    <a:xfrm>
                      <a:off x="0" y="0"/>
                      <a:ext cx="4968240" cy="2465705"/>
                    </a:xfrm>
                    <a:prstGeom prst="rect">
                      <a:avLst/>
                    </a:prstGeom>
                    <a:noFill/>
                    <a:ln w="9525">
                      <a:noFill/>
                      <a:miter lim="800000"/>
                      <a:headEnd/>
                      <a:tailEnd/>
                    </a:ln>
                  </pic:spPr>
                </pic:pic>
              </a:graphicData>
            </a:graphic>
          </wp:inline>
        </w:drawing>
      </w:r>
    </w:p>
    <w:p>
      <w:pPr>
        <w:pStyle w:val="234"/>
        <w:shd w:val="clear" w:fill="FFFFFF"/>
        <w:suppressAutoHyphens w:val="0"/>
        <w:spacing w:before="0" w:after="375" w:line="375" w:lineRule="atLeast"/>
        <w:ind w:left="0" w:right="0" w:firstLine="0"/>
        <w:contextualSpacing/>
      </w:pPr>
    </w:p>
    <w:p>
      <w:pPr>
        <w:pStyle w:val="234"/>
        <w:shd w:val="clear" w:fill="FFFFFF"/>
        <w:suppressAutoHyphens w:val="0"/>
        <w:spacing w:before="0" w:after="375" w:line="375" w:lineRule="atLeast"/>
        <w:ind w:left="0" w:right="0" w:firstLine="0"/>
        <w:contextualSpacing/>
        <w:rPr>
          <w:color w:val="424344"/>
          <w:szCs w:val="24"/>
        </w:rPr>
      </w:pPr>
      <w:r>
        <w:rPr>
          <w:color w:val="424344"/>
          <w:szCs w:val="24"/>
        </w:rPr>
        <w:t>To</w:t>
      </w:r>
    </w:p>
    <w:p>
      <w:pPr>
        <w:pStyle w:val="234"/>
        <w:shd w:val="clear" w:fill="FFFFFF"/>
        <w:suppressAutoHyphens w:val="0"/>
        <w:spacing w:before="0" w:after="375" w:line="375" w:lineRule="atLeast"/>
        <w:ind w:left="0" w:right="0" w:firstLine="0"/>
        <w:contextualSpacing/>
      </w:pPr>
      <w:r>
        <w:drawing>
          <wp:inline distT="0" distB="0" distL="0" distR="0">
            <wp:extent cx="5005705" cy="2543175"/>
            <wp:effectExtent l="0" t="0" r="0" b="0"/>
            <wp:docPr id="25" name="Picture" descr="C:\Users\Administrator\Downloads\Pictures\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C:\Users\Administrator\Downloads\Pictures\reset.png"/>
                    <pic:cNvPicPr>
                      <a:picLocks noChangeAspect="1" noChangeArrowheads="1"/>
                    </pic:cNvPicPr>
                  </pic:nvPicPr>
                  <pic:blipFill>
                    <a:blip r:embed="rId30"/>
                    <a:stretch>
                      <a:fillRect/>
                    </a:stretch>
                  </pic:blipFill>
                  <pic:spPr>
                    <a:xfrm>
                      <a:off x="0" y="0"/>
                      <a:ext cx="5005705" cy="2543175"/>
                    </a:xfrm>
                    <a:prstGeom prst="rect">
                      <a:avLst/>
                    </a:prstGeom>
                    <a:noFill/>
                    <a:ln w="9525">
                      <a:noFill/>
                      <a:miter lim="800000"/>
                      <a:headEnd/>
                      <a:tailEnd/>
                    </a:ln>
                  </pic:spPr>
                </pic:pic>
              </a:graphicData>
            </a:graphic>
          </wp:inline>
        </w:drawing>
      </w:r>
    </w:p>
    <w:sectPr>
      <w:headerReference r:id="rId3" w:type="default"/>
      <w:footerReference r:id="rId4" w:type="default"/>
      <w:pgSz w:w="11906" w:h="16838"/>
      <w:pgMar w:top="1440" w:right="1440" w:bottom="1440" w:left="1440" w:header="720" w:footer="720" w:gutter="0"/>
      <w:pgNumType w:fmt="decimal"/>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Tahoma">
    <w:altName w:val="Kedage"/>
    <w:panose1 w:val="00000000000000000000"/>
    <w:charset w:val="01"/>
    <w:family w:val="modern"/>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Garamond">
    <w:altName w:val="Kedage"/>
    <w:panose1 w:val="00000000000000000000"/>
    <w:charset w:val="01"/>
    <w:family w:val="moder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 w:name="Kedage">
    <w:panose1 w:val="00000400000000000000"/>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9023" w:type="dxa"/>
      <w:tblInd w:w="0" w:type="dxa"/>
      <w:tblBorders>
        <w:top w:val="single" w:color="000001" w:sz="4" w:space="0"/>
        <w:left w:val="none" w:color="auto" w:sz="0" w:space="0"/>
        <w:bottom w:val="none" w:color="auto" w:sz="0" w:space="0"/>
        <w:right w:val="none" w:color="auto" w:sz="0" w:space="0"/>
        <w:insideH w:val="none" w:color="auto" w:sz="0" w:space="0"/>
        <w:insideV w:val="none" w:color="auto" w:sz="0" w:space="0"/>
      </w:tblBorders>
      <w:tblLayout w:type="fixed"/>
      <w:tblCellMar>
        <w:top w:w="72" w:type="dxa"/>
        <w:left w:w="115" w:type="dxa"/>
        <w:bottom w:w="72" w:type="dxa"/>
        <w:right w:w="115" w:type="dxa"/>
      </w:tblCellMar>
    </w:tblPr>
    <w:tblGrid>
      <w:gridCol w:w="8120"/>
      <w:gridCol w:w="903"/>
    </w:tblGrid>
    <w:tr>
      <w:tc>
        <w:tcPr>
          <w:tcW w:w="8120" w:type="dxa"/>
          <w:tcBorders>
            <w:top w:val="single" w:color="000001" w:sz="4" w:space="0"/>
            <w:left w:val="nil"/>
            <w:bottom w:val="nil"/>
            <w:right w:val="nil"/>
            <w:insideH w:val="nil"/>
            <w:insideV w:val="nil"/>
          </w:tcBorders>
          <w:shd w:val="clear" w:color="auto" w:fill="FFFFFF"/>
        </w:tcPr>
        <w:p>
          <w:pPr>
            <w:pStyle w:val="15"/>
          </w:pPr>
          <w:r>
            <w:t>Git user Manual</w:t>
          </w:r>
        </w:p>
      </w:tc>
      <w:tc>
        <w:tcPr>
          <w:tcW w:w="903" w:type="dxa"/>
          <w:tcBorders>
            <w:top w:val="single" w:color="C0504D" w:sz="4" w:space="0"/>
            <w:left w:val="nil"/>
            <w:bottom w:val="nil"/>
            <w:right w:val="nil"/>
            <w:insideH w:val="nil"/>
            <w:insideV w:val="nil"/>
          </w:tcBorders>
          <w:shd w:val="clear" w:color="auto" w:fill="808080"/>
        </w:tcPr>
        <w:p>
          <w:pPr>
            <w:pStyle w:val="16"/>
          </w:pPr>
          <w:r>
            <w:fldChar w:fldCharType="begin"/>
          </w:r>
          <w:r>
            <w:instrText xml:space="preserve">PAGE</w:instrText>
          </w:r>
          <w:r>
            <w:fldChar w:fldCharType="separate"/>
          </w:r>
          <w:r>
            <w:t>16</w:t>
          </w:r>
          <w:r>
            <w:fldChar w:fldCharType="end"/>
          </w:r>
        </w:p>
      </w:tc>
    </w:tr>
  </w:tbl>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drawing>
        <wp:anchor distT="0" distB="0" distL="114300" distR="114300" simplePos="0" relativeHeight="1024" behindDoc="1" locked="0" layoutInCell="1" allowOverlap="1">
          <wp:simplePos x="0" y="0"/>
          <wp:positionH relativeFrom="column">
            <wp:posOffset>4538980</wp:posOffset>
          </wp:positionH>
          <wp:positionV relativeFrom="paragraph">
            <wp:posOffset>-159385</wp:posOffset>
          </wp:positionV>
          <wp:extent cx="1183005" cy="344170"/>
          <wp:effectExtent l="0" t="0" r="0" b="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1"/>
                  <a:stretch>
                    <a:fillRect/>
                  </a:stretch>
                </pic:blipFill>
                <pic:spPr>
                  <a:xfrm>
                    <a:off x="0" y="0"/>
                    <a:ext cx="1183005" cy="344170"/>
                  </a:xfrm>
                  <a:prstGeom prst="rect">
                    <a:avLst/>
                  </a:prstGeom>
                  <a:noFill/>
                  <a:ln w="9525">
                    <a:noFill/>
                    <a:miter lim="800000"/>
                    <a:headEnd/>
                    <a:tailEnd/>
                  </a:ln>
                </pic:spPr>
              </pic:pic>
            </a:graphicData>
          </a:graphic>
        </wp:anchor>
      </w:drawing>
    </w:r>
    <w:r>
      <w:drawing>
        <wp:anchor distT="0" distB="0" distL="114300" distR="114300" simplePos="0" relativeHeight="1024" behindDoc="1" locked="0" layoutInCell="1" allowOverlap="1">
          <wp:simplePos x="0" y="0"/>
          <wp:positionH relativeFrom="column">
            <wp:posOffset>-53340</wp:posOffset>
          </wp:positionH>
          <wp:positionV relativeFrom="paragraph">
            <wp:posOffset>-215900</wp:posOffset>
          </wp:positionV>
          <wp:extent cx="942975" cy="473710"/>
          <wp:effectExtent l="0" t="0" r="0" b="0"/>
          <wp:wrapSquare wrapText="bothSides"/>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2"/>
                  <a:stretch>
                    <a:fillRect/>
                  </a:stretch>
                </pic:blipFill>
                <pic:spPr>
                  <a:xfrm>
                    <a:off x="0" y="0"/>
                    <a:ext cx="942975" cy="4737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9611766">
    <w:nsid w:val="5BC49C76"/>
    <w:multiLevelType w:val="multilevel"/>
    <w:tmpl w:val="5BC49C76"/>
    <w:lvl w:ilvl="0" w:tentative="1">
      <w:start w:val="1"/>
      <w:numFmt w:val="decimal"/>
      <w:pStyle w:val="10"/>
      <w:lvlText w:val=""/>
      <w:lvlJc w:val="left"/>
      <w:pPr>
        <w:ind w:left="432" w:hanging="432"/>
      </w:pPr>
      <w:rPr>
        <w:b/>
        <w:bCs/>
        <w:i w:val="0"/>
        <w:iCs w:val="0"/>
        <w:caps w:val="0"/>
        <w:smallCaps w:val="0"/>
        <w:strike w:val="0"/>
        <w:dstrike w:val="0"/>
        <w:vanish w:val="0"/>
        <w:color w:val="000000"/>
        <w:spacing w:val="0"/>
        <w:position w:val="0"/>
        <w:sz w:val="28"/>
        <w:szCs w:val="28"/>
        <w:u w:val="none"/>
        <w:vertAlign w:val="baseline"/>
      </w:rPr>
    </w:lvl>
    <w:lvl w:ilvl="1" w:tentative="1">
      <w:start w:val="1"/>
      <w:numFmt w:val="decimal"/>
      <w:lvlText w:val="%1.%2"/>
      <w:lvlJc w:val="left"/>
      <w:pPr>
        <w:ind w:left="576" w:hanging="576"/>
      </w:pPr>
      <w:rPr>
        <w:b/>
        <w:i w:val="0"/>
      </w:rPr>
    </w:lvl>
    <w:lvl w:ilvl="2" w:tentative="1">
      <w:start w:val="1"/>
      <w:numFmt w:val="decimal"/>
      <w:lvlText w:val="%1.%2.%3"/>
      <w:lvlJc w:val="left"/>
      <w:pPr>
        <w:ind w:left="720" w:hanging="720"/>
      </w:pPr>
      <w:rPr>
        <w:b/>
        <w:bCs/>
        <w:i w:val="0"/>
        <w:iCs w:val="0"/>
        <w:caps w:val="0"/>
        <w:smallCaps w:val="0"/>
        <w:strike w:val="0"/>
        <w:dstrike w:val="0"/>
        <w:vanish w:val="0"/>
        <w:color w:val="000000"/>
        <w:spacing w:val="0"/>
        <w:position w:val="0"/>
        <w:sz w:val="24"/>
        <w:szCs w:val="24"/>
        <w:u w:val="none"/>
        <w:vertAlign w:val="baseline"/>
      </w:rPr>
    </w:lvl>
    <w:lvl w:ilvl="3" w:tentative="1">
      <w:start w:val="1"/>
      <w:numFmt w:val="decimal"/>
      <w:lvlText w:val="%1.%2.%3.%4"/>
      <w:lvlJc w:val="left"/>
      <w:pPr>
        <w:ind w:left="864" w:hanging="864"/>
      </w:pPr>
      <w:rPr>
        <w:b/>
        <w:bCs w:val="0"/>
        <w:i w:val="0"/>
        <w:iCs w:val="0"/>
        <w:caps w:val="0"/>
        <w:smallCaps w:val="0"/>
        <w:strike w:val="0"/>
        <w:dstrike w:val="0"/>
        <w:vanish w:val="0"/>
        <w:color w:val="000000"/>
        <w:spacing w:val="0"/>
        <w:position w:val="0"/>
        <w:sz w:val="22"/>
        <w:u w:val="none"/>
        <w:vertAlign w:val="baseline"/>
      </w:rPr>
    </w:lvl>
    <w:lvl w:ilvl="4" w:tentative="1">
      <w:start w:val="1"/>
      <w:numFmt w:val="decimal"/>
      <w:lvlText w:val="%1.%2.%3.%4.%5"/>
      <w:lvlJc w:val="left"/>
      <w:pPr>
        <w:ind w:left="1008" w:hanging="1008"/>
      </w:pPr>
      <w:rPr>
        <w:b/>
        <w:i w:val="0"/>
        <w:color w:val="000000"/>
      </w:r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1539611777">
    <w:nsid w:val="5BC49C81"/>
    <w:multiLevelType w:val="multilevel"/>
    <w:tmpl w:val="5BC49C81"/>
    <w:lvl w:ilvl="0" w:tentative="1">
      <w:start w:val="1"/>
      <w:numFmt w:val="decimal"/>
      <w:lvlText w:val=""/>
      <w:lvlJc w:val="left"/>
      <w:pPr>
        <w:ind w:left="432" w:hanging="432"/>
      </w:pPr>
      <w:rPr>
        <w:b/>
        <w:bCs/>
        <w:i w:val="0"/>
        <w:iCs w:val="0"/>
        <w:caps w:val="0"/>
        <w:smallCaps w:val="0"/>
        <w:strike w:val="0"/>
        <w:dstrike w:val="0"/>
        <w:vanish w:val="0"/>
        <w:color w:val="000000"/>
        <w:spacing w:val="0"/>
        <w:position w:val="0"/>
        <w:sz w:val="28"/>
        <w:szCs w:val="28"/>
        <w:u w:val="none"/>
        <w:vertAlign w:val="baseline"/>
      </w:rPr>
    </w:lvl>
    <w:lvl w:ilvl="1" w:tentative="1">
      <w:start w:val="1"/>
      <w:numFmt w:val="decimal"/>
      <w:lvlText w:val="%1.%2"/>
      <w:lvlJc w:val="left"/>
      <w:pPr>
        <w:ind w:left="576" w:hanging="576"/>
      </w:pPr>
      <w:rPr>
        <w:b/>
        <w:i w:val="0"/>
      </w:rPr>
    </w:lvl>
    <w:lvl w:ilvl="2" w:tentative="1">
      <w:start w:val="1"/>
      <w:numFmt w:val="decimal"/>
      <w:lvlText w:val="%1.%2.%3"/>
      <w:lvlJc w:val="left"/>
      <w:pPr>
        <w:ind w:left="720" w:hanging="720"/>
      </w:pPr>
      <w:rPr>
        <w:b/>
        <w:bCs/>
        <w:i w:val="0"/>
        <w:iCs w:val="0"/>
        <w:caps w:val="0"/>
        <w:smallCaps w:val="0"/>
        <w:strike w:val="0"/>
        <w:dstrike w:val="0"/>
        <w:vanish w:val="0"/>
        <w:color w:val="000000"/>
        <w:spacing w:val="0"/>
        <w:position w:val="0"/>
        <w:sz w:val="24"/>
        <w:szCs w:val="24"/>
        <w:u w:val="none"/>
        <w:vertAlign w:val="baseline"/>
      </w:rPr>
    </w:lvl>
    <w:lvl w:ilvl="3" w:tentative="1">
      <w:start w:val="1"/>
      <w:numFmt w:val="decimal"/>
      <w:lvlText w:val="%1.%2.%3.%4"/>
      <w:lvlJc w:val="left"/>
      <w:pPr>
        <w:ind w:left="864" w:hanging="864"/>
      </w:pPr>
      <w:rPr>
        <w:b/>
        <w:bCs w:val="0"/>
        <w:i w:val="0"/>
        <w:iCs w:val="0"/>
        <w:caps w:val="0"/>
        <w:smallCaps w:val="0"/>
        <w:strike w:val="0"/>
        <w:dstrike w:val="0"/>
        <w:vanish w:val="0"/>
        <w:color w:val="000000"/>
        <w:spacing w:val="0"/>
        <w:position w:val="0"/>
        <w:sz w:val="22"/>
        <w:u w:val="none"/>
        <w:vertAlign w:val="baseline"/>
      </w:rPr>
    </w:lvl>
    <w:lvl w:ilvl="4" w:tentative="1">
      <w:start w:val="1"/>
      <w:numFmt w:val="decimal"/>
      <w:lvlText w:val="%1.%2.%3.%4.%5"/>
      <w:lvlJc w:val="left"/>
      <w:pPr>
        <w:ind w:left="1008" w:hanging="1008"/>
      </w:pPr>
      <w:rPr>
        <w:b/>
        <w:i w:val="0"/>
        <w:color w:val="000000"/>
      </w:rPr>
    </w:lvl>
    <w:lvl w:ilvl="5" w:tentative="1">
      <w:start w:val="1"/>
      <w:numFmt w:val="decimal"/>
      <w:lvlText w:val="%1.%2.%3.%4.%5.%6"/>
      <w:lvlJc w:val="left"/>
      <w:pPr>
        <w:ind w:left="1152" w:hanging="1152"/>
      </w:pPr>
    </w:lvl>
    <w:lvl w:ilvl="6" w:tentative="1">
      <w:start w:val="1"/>
      <w:numFmt w:val="decimal"/>
      <w:lvlText w:val="%1.%2.%3.%4.%5.%6.%7"/>
      <w:lvlJc w:val="left"/>
      <w:pPr>
        <w:ind w:left="1296" w:hanging="1296"/>
      </w:pPr>
    </w:lvl>
    <w:lvl w:ilvl="7" w:tentative="1">
      <w:start w:val="1"/>
      <w:numFmt w:val="decimal"/>
      <w:lvlText w:val="%1.%2.%3.%4.%5.%6.%7.%8"/>
      <w:lvlJc w:val="left"/>
      <w:pPr>
        <w:ind w:left="1440" w:hanging="1440"/>
      </w:pPr>
    </w:lvl>
    <w:lvl w:ilvl="8" w:tentative="1">
      <w:start w:val="1"/>
      <w:numFmt w:val="decimal"/>
      <w:lvlText w:val="%1.%2.%3.%4.%5.%6.%7.%8.%9"/>
      <w:lvlJc w:val="left"/>
      <w:pPr>
        <w:ind w:left="1584" w:hanging="1584"/>
      </w:pPr>
    </w:lvl>
  </w:abstractNum>
  <w:abstractNum w:abstractNumId="1539611788">
    <w:nsid w:val="5BC49C8C"/>
    <w:multiLevelType w:val="multilevel"/>
    <w:tmpl w:val="5BC49C8C"/>
    <w:lvl w:ilvl="0" w:tentative="1">
      <w:start w:val="1"/>
      <w:numFmt w:val="bullet"/>
      <w:lvlText w:val=""/>
      <w:lvlJc w:val="left"/>
      <w:pPr>
        <w:tabs>
          <w:tab w:val="left" w:pos="420"/>
        </w:tabs>
        <w:ind w:left="420" w:hanging="420"/>
      </w:pPr>
      <w:rPr>
        <w:rFonts w:hint="default" w:ascii="Wingdings" w:hAnsi="Wingdings" w:cs="Wingdings"/>
        <w:sz w:val="11"/>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539611799">
    <w:nsid w:val="5BC49C97"/>
    <w:multiLevelType w:val="multilevel"/>
    <w:tmpl w:val="5BC49C97"/>
    <w:lvl w:ilvl="0" w:tentative="1">
      <w:start w:val="1"/>
      <w:numFmt w:val="bullet"/>
      <w:lvlText w:val=""/>
      <w:lvlJc w:val="left"/>
      <w:pPr>
        <w:tabs>
          <w:tab w:val="left" w:pos="720"/>
        </w:tabs>
        <w:ind w:left="720" w:hanging="360"/>
      </w:pPr>
      <w:rPr>
        <w:rFonts w:hint="default" w:ascii="Symbol" w:hAnsi="Symbol" w:cs="Symbol"/>
        <w:sz w:val="22"/>
        <w:szCs w:val="22"/>
      </w:rPr>
    </w:lvl>
    <w:lvl w:ilvl="1" w:tentative="1">
      <w:start w:val="1"/>
      <w:numFmt w:val="bullet"/>
      <w:lvlText w:val="◦"/>
      <w:lvlJc w:val="left"/>
      <w:pPr>
        <w:tabs>
          <w:tab w:val="left" w:pos="1080"/>
        </w:tabs>
        <w:ind w:left="1080" w:hanging="360"/>
      </w:pPr>
      <w:rPr>
        <w:rFonts w:hint="default" w:ascii="OpenSymbol" w:hAnsi="OpenSymbol" w:cs="OpenSymbol"/>
        <w:sz w:val="22"/>
        <w:szCs w:val="22"/>
      </w:rPr>
    </w:lvl>
    <w:lvl w:ilvl="2" w:tentative="1">
      <w:start w:val="1"/>
      <w:numFmt w:val="bullet"/>
      <w:lvlText w:val="▪"/>
      <w:lvlJc w:val="left"/>
      <w:pPr>
        <w:tabs>
          <w:tab w:val="left" w:pos="1440"/>
        </w:tabs>
        <w:ind w:left="1440" w:hanging="360"/>
      </w:pPr>
      <w:rPr>
        <w:rFonts w:hint="default" w:ascii="OpenSymbol" w:hAnsi="OpenSymbol" w:cs="OpenSymbol"/>
        <w:sz w:val="22"/>
        <w:szCs w:val="22"/>
      </w:rPr>
    </w:lvl>
    <w:lvl w:ilvl="3" w:tentative="1">
      <w:start w:val="1"/>
      <w:numFmt w:val="bullet"/>
      <w:lvlText w:val=""/>
      <w:lvlJc w:val="left"/>
      <w:pPr>
        <w:tabs>
          <w:tab w:val="left" w:pos="1800"/>
        </w:tabs>
        <w:ind w:left="1800" w:hanging="360"/>
      </w:pPr>
      <w:rPr>
        <w:rFonts w:hint="default" w:ascii="Symbol" w:hAnsi="Symbol" w:cs="Symbol"/>
        <w:sz w:val="22"/>
        <w:szCs w:val="22"/>
      </w:rPr>
    </w:lvl>
    <w:lvl w:ilvl="4" w:tentative="1">
      <w:start w:val="1"/>
      <w:numFmt w:val="bullet"/>
      <w:lvlText w:val="◦"/>
      <w:lvlJc w:val="left"/>
      <w:pPr>
        <w:tabs>
          <w:tab w:val="left" w:pos="2160"/>
        </w:tabs>
        <w:ind w:left="2160" w:hanging="360"/>
      </w:pPr>
      <w:rPr>
        <w:rFonts w:hint="default" w:ascii="OpenSymbol" w:hAnsi="OpenSymbol" w:cs="OpenSymbol"/>
        <w:sz w:val="22"/>
        <w:szCs w:val="22"/>
      </w:rPr>
    </w:lvl>
    <w:lvl w:ilvl="5" w:tentative="1">
      <w:start w:val="1"/>
      <w:numFmt w:val="bullet"/>
      <w:lvlText w:val="▪"/>
      <w:lvlJc w:val="left"/>
      <w:pPr>
        <w:tabs>
          <w:tab w:val="left" w:pos="2520"/>
        </w:tabs>
        <w:ind w:left="2520" w:hanging="360"/>
      </w:pPr>
      <w:rPr>
        <w:rFonts w:hint="default" w:ascii="OpenSymbol" w:hAnsi="OpenSymbol" w:cs="OpenSymbol"/>
        <w:sz w:val="22"/>
        <w:szCs w:val="22"/>
      </w:rPr>
    </w:lvl>
    <w:lvl w:ilvl="6" w:tentative="1">
      <w:start w:val="1"/>
      <w:numFmt w:val="bullet"/>
      <w:lvlText w:val=""/>
      <w:lvlJc w:val="left"/>
      <w:pPr>
        <w:tabs>
          <w:tab w:val="left" w:pos="2880"/>
        </w:tabs>
        <w:ind w:left="2880" w:hanging="360"/>
      </w:pPr>
      <w:rPr>
        <w:rFonts w:hint="default" w:ascii="Symbol" w:hAnsi="Symbol" w:cs="Symbol"/>
        <w:sz w:val="22"/>
        <w:szCs w:val="22"/>
      </w:rPr>
    </w:lvl>
    <w:lvl w:ilvl="7" w:tentative="1">
      <w:start w:val="1"/>
      <w:numFmt w:val="bullet"/>
      <w:lvlText w:val="◦"/>
      <w:lvlJc w:val="left"/>
      <w:pPr>
        <w:tabs>
          <w:tab w:val="left" w:pos="3240"/>
        </w:tabs>
        <w:ind w:left="3240" w:hanging="360"/>
      </w:pPr>
      <w:rPr>
        <w:rFonts w:hint="default" w:ascii="OpenSymbol" w:hAnsi="OpenSymbol" w:cs="OpenSymbol"/>
        <w:sz w:val="22"/>
        <w:szCs w:val="22"/>
      </w:rPr>
    </w:lvl>
    <w:lvl w:ilvl="8" w:tentative="1">
      <w:start w:val="1"/>
      <w:numFmt w:val="bullet"/>
      <w:lvlText w:val="▪"/>
      <w:lvlJc w:val="left"/>
      <w:pPr>
        <w:tabs>
          <w:tab w:val="left" w:pos="3600"/>
        </w:tabs>
        <w:ind w:left="3600" w:hanging="360"/>
      </w:pPr>
      <w:rPr>
        <w:rFonts w:hint="default" w:ascii="OpenSymbol" w:hAnsi="OpenSymbol" w:cs="OpenSymbol"/>
        <w:sz w:val="22"/>
        <w:szCs w:val="22"/>
      </w:rPr>
    </w:lvl>
  </w:abstractNum>
  <w:abstractNum w:abstractNumId="1539611810">
    <w:nsid w:val="5BC49CA2"/>
    <w:multiLevelType w:val="multilevel"/>
    <w:tmpl w:val="5BC49CA2"/>
    <w:lvl w:ilvl="0" w:tentative="1">
      <w:start w:val="1"/>
      <w:numFmt w:val="bullet"/>
      <w:lvlText w:val=""/>
      <w:lvlJc w:val="left"/>
      <w:pPr>
        <w:tabs>
          <w:tab w:val="left" w:pos="717"/>
        </w:tabs>
        <w:ind w:left="717" w:hanging="360"/>
      </w:pPr>
      <w:rPr>
        <w:rFonts w:hint="default" w:ascii="Symbol" w:hAnsi="Symbol" w:cs="Symbol"/>
        <w:sz w:val="22"/>
        <w:szCs w:val="22"/>
      </w:rPr>
    </w:lvl>
    <w:lvl w:ilvl="1" w:tentative="1">
      <w:start w:val="1"/>
      <w:numFmt w:val="bullet"/>
      <w:lvlText w:val="◦"/>
      <w:lvlJc w:val="left"/>
      <w:pPr>
        <w:tabs>
          <w:tab w:val="left" w:pos="1077"/>
        </w:tabs>
        <w:ind w:left="1077" w:hanging="360"/>
      </w:pPr>
      <w:rPr>
        <w:rFonts w:hint="default" w:ascii="OpenSymbol" w:hAnsi="OpenSymbol" w:cs="OpenSymbol"/>
        <w:sz w:val="22"/>
        <w:szCs w:val="22"/>
      </w:rPr>
    </w:lvl>
    <w:lvl w:ilvl="2" w:tentative="1">
      <w:start w:val="1"/>
      <w:numFmt w:val="bullet"/>
      <w:lvlText w:val="▪"/>
      <w:lvlJc w:val="left"/>
      <w:pPr>
        <w:tabs>
          <w:tab w:val="left" w:pos="1437"/>
        </w:tabs>
        <w:ind w:left="1437" w:hanging="360"/>
      </w:pPr>
      <w:rPr>
        <w:rFonts w:hint="default" w:ascii="OpenSymbol" w:hAnsi="OpenSymbol" w:cs="OpenSymbol"/>
        <w:sz w:val="22"/>
        <w:szCs w:val="22"/>
      </w:rPr>
    </w:lvl>
    <w:lvl w:ilvl="3" w:tentative="1">
      <w:start w:val="1"/>
      <w:numFmt w:val="bullet"/>
      <w:lvlText w:val=""/>
      <w:lvlJc w:val="left"/>
      <w:pPr>
        <w:tabs>
          <w:tab w:val="left" w:pos="1797"/>
        </w:tabs>
        <w:ind w:left="1797" w:hanging="360"/>
      </w:pPr>
      <w:rPr>
        <w:rFonts w:hint="default" w:ascii="Symbol" w:hAnsi="Symbol" w:cs="Symbol"/>
        <w:sz w:val="22"/>
        <w:szCs w:val="22"/>
      </w:rPr>
    </w:lvl>
    <w:lvl w:ilvl="4" w:tentative="1">
      <w:start w:val="1"/>
      <w:numFmt w:val="bullet"/>
      <w:lvlText w:val="◦"/>
      <w:lvlJc w:val="left"/>
      <w:pPr>
        <w:tabs>
          <w:tab w:val="left" w:pos="2157"/>
        </w:tabs>
        <w:ind w:left="2157" w:hanging="360"/>
      </w:pPr>
      <w:rPr>
        <w:rFonts w:hint="default" w:ascii="OpenSymbol" w:hAnsi="OpenSymbol" w:cs="OpenSymbol"/>
        <w:sz w:val="22"/>
        <w:szCs w:val="22"/>
      </w:rPr>
    </w:lvl>
    <w:lvl w:ilvl="5" w:tentative="1">
      <w:start w:val="1"/>
      <w:numFmt w:val="bullet"/>
      <w:lvlText w:val="▪"/>
      <w:lvlJc w:val="left"/>
      <w:pPr>
        <w:tabs>
          <w:tab w:val="left" w:pos="2517"/>
        </w:tabs>
        <w:ind w:left="2517" w:hanging="360"/>
      </w:pPr>
      <w:rPr>
        <w:rFonts w:hint="default" w:ascii="OpenSymbol" w:hAnsi="OpenSymbol" w:cs="OpenSymbol"/>
        <w:sz w:val="22"/>
        <w:szCs w:val="22"/>
      </w:rPr>
    </w:lvl>
    <w:lvl w:ilvl="6" w:tentative="1">
      <w:start w:val="1"/>
      <w:numFmt w:val="bullet"/>
      <w:lvlText w:val=""/>
      <w:lvlJc w:val="left"/>
      <w:pPr>
        <w:tabs>
          <w:tab w:val="left" w:pos="2877"/>
        </w:tabs>
        <w:ind w:left="2877" w:hanging="360"/>
      </w:pPr>
      <w:rPr>
        <w:rFonts w:hint="default" w:ascii="Symbol" w:hAnsi="Symbol" w:cs="Symbol"/>
        <w:sz w:val="22"/>
        <w:szCs w:val="22"/>
      </w:rPr>
    </w:lvl>
    <w:lvl w:ilvl="7" w:tentative="1">
      <w:start w:val="1"/>
      <w:numFmt w:val="bullet"/>
      <w:lvlText w:val="◦"/>
      <w:lvlJc w:val="left"/>
      <w:pPr>
        <w:tabs>
          <w:tab w:val="left" w:pos="3237"/>
        </w:tabs>
        <w:ind w:left="3237" w:hanging="360"/>
      </w:pPr>
      <w:rPr>
        <w:rFonts w:hint="default" w:ascii="OpenSymbol" w:hAnsi="OpenSymbol" w:cs="OpenSymbol"/>
        <w:sz w:val="22"/>
        <w:szCs w:val="22"/>
      </w:rPr>
    </w:lvl>
    <w:lvl w:ilvl="8" w:tentative="1">
      <w:start w:val="1"/>
      <w:numFmt w:val="bullet"/>
      <w:lvlText w:val="▪"/>
      <w:lvlJc w:val="left"/>
      <w:pPr>
        <w:tabs>
          <w:tab w:val="left" w:pos="3597"/>
        </w:tabs>
        <w:ind w:left="3597" w:hanging="360"/>
      </w:pPr>
      <w:rPr>
        <w:rFonts w:hint="default" w:ascii="OpenSymbol" w:hAnsi="OpenSymbol" w:cs="OpenSymbol"/>
        <w:sz w:val="22"/>
        <w:szCs w:val="22"/>
      </w:rPr>
    </w:lvl>
  </w:abstractNum>
  <w:abstractNum w:abstractNumId="1539611821">
    <w:nsid w:val="5BC49CAD"/>
    <w:multiLevelType w:val="multilevel"/>
    <w:tmpl w:val="5BC49CAD"/>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539611832">
    <w:nsid w:val="5BC49CB8"/>
    <w:multiLevelType w:val="multilevel"/>
    <w:tmpl w:val="5BC49CB8"/>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539611843">
    <w:nsid w:val="5BC49CC3"/>
    <w:multiLevelType w:val="multilevel"/>
    <w:tmpl w:val="5BC49CC3"/>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539611854">
    <w:nsid w:val="5BC49CCE"/>
    <w:multiLevelType w:val="multilevel"/>
    <w:tmpl w:val="5BC49CCE"/>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1539611766"/>
  </w:num>
  <w:num w:numId="2">
    <w:abstractNumId w:val="1539611777"/>
  </w:num>
  <w:num w:numId="3">
    <w:abstractNumId w:val="1539611788"/>
  </w:num>
  <w:num w:numId="4">
    <w:abstractNumId w:val="1539611799"/>
  </w:num>
  <w:num w:numId="5">
    <w:abstractNumId w:val="1539611810"/>
  </w:num>
  <w:num w:numId="6">
    <w:abstractNumId w:val="1539611821"/>
  </w:num>
  <w:num w:numId="7">
    <w:abstractNumId w:val="1539611832"/>
  </w:num>
  <w:num w:numId="8">
    <w:abstractNumId w:val="1539611843"/>
  </w:num>
  <w:num w:numId="9">
    <w:abstractNumId w:val="15396118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1"/>
  <w:documentProtection w:enforcement="0"/>
  <w:defaultTabStop w:val="4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7FAEBA"/>
    <w:rsid w:val="6B3CF919"/>
    <w:rsid w:val="777F22AC"/>
    <w:rsid w:val="7B7F70D2"/>
    <w:rsid w:val="A8FE9DC7"/>
    <w:rsid w:val="FB7E20E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nhideWhenUsed="0" w:uiPriority="0" w:semiHidden="0"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jc w:val="both"/>
    </w:pPr>
    <w:rPr>
      <w:rFonts w:ascii="Calibri" w:hAnsi="Calibri" w:eastAsia="Droid Sans Fallback" w:cs="Calibri"/>
      <w:color w:val="00000A"/>
      <w:sz w:val="24"/>
      <w:szCs w:val="22"/>
      <w:lang w:val="en-US" w:eastAsia="en-US" w:bidi="ar-SA"/>
    </w:rPr>
  </w:style>
  <w:style w:type="paragraph" w:styleId="2">
    <w:name w:val="heading 1"/>
    <w:basedOn w:val="1"/>
    <w:next w:val="1"/>
    <w:qFormat/>
    <w:uiPriority w:val="9"/>
    <w:pPr>
      <w:keepNext/>
      <w:keepLines/>
      <w:numPr>
        <w:ilvl w:val="0"/>
        <w:numId w:val="1"/>
      </w:numPr>
      <w:spacing w:before="480" w:after="0"/>
      <w:outlineLvl w:val="0"/>
    </w:pPr>
    <w:rPr>
      <w:b/>
      <w:bCs/>
      <w:caps/>
      <w:sz w:val="28"/>
      <w:szCs w:val="28"/>
    </w:rPr>
  </w:style>
  <w:style w:type="paragraph" w:styleId="3">
    <w:name w:val="heading 2"/>
    <w:basedOn w:val="1"/>
    <w:next w:val="1"/>
    <w:unhideWhenUsed/>
    <w:qFormat/>
    <w:uiPriority w:val="9"/>
    <w:pPr>
      <w:keepNext/>
      <w:keepLines/>
      <w:numPr>
        <w:ilvl w:val="0"/>
        <w:numId w:val="1"/>
      </w:numPr>
      <w:spacing w:before="200" w:after="0"/>
      <w:outlineLvl w:val="1"/>
    </w:pPr>
    <w:rPr>
      <w:b/>
      <w:bCs/>
      <w:smallCaps/>
      <w:color w:val="333333"/>
      <w:spacing w:val="3"/>
      <w:sz w:val="28"/>
      <w:szCs w:val="24"/>
    </w:rPr>
  </w:style>
  <w:style w:type="paragraph" w:styleId="4">
    <w:name w:val="heading 3"/>
    <w:basedOn w:val="1"/>
    <w:next w:val="1"/>
    <w:unhideWhenUsed/>
    <w:qFormat/>
    <w:uiPriority w:val="9"/>
    <w:pPr>
      <w:keepNext/>
      <w:keepLines/>
      <w:numPr>
        <w:ilvl w:val="0"/>
        <w:numId w:val="1"/>
      </w:numPr>
      <w:outlineLvl w:val="2"/>
    </w:pPr>
    <w:rPr>
      <w:b/>
      <w:bCs/>
    </w:rPr>
  </w:style>
  <w:style w:type="paragraph" w:styleId="5">
    <w:name w:val="heading 4"/>
    <w:basedOn w:val="1"/>
    <w:next w:val="1"/>
    <w:unhideWhenUsed/>
    <w:qFormat/>
    <w:uiPriority w:val="0"/>
    <w:pPr>
      <w:keepNext/>
      <w:keepLines/>
      <w:numPr>
        <w:ilvl w:val="0"/>
        <w:numId w:val="1"/>
      </w:numPr>
      <w:spacing w:before="200" w:after="0"/>
      <w:outlineLvl w:val="3"/>
    </w:pPr>
    <w:rPr>
      <w:rFonts w:ascii="Cambria" w:hAnsi="Cambria"/>
      <w:b/>
      <w:bCs/>
      <w:iCs/>
      <w:color w:val="000000"/>
    </w:rPr>
  </w:style>
  <w:style w:type="paragraph" w:styleId="6">
    <w:name w:val="heading 5"/>
    <w:basedOn w:val="1"/>
    <w:next w:val="1"/>
    <w:unhideWhenUsed/>
    <w:qFormat/>
    <w:uiPriority w:val="0"/>
    <w:pPr>
      <w:keepNext/>
      <w:keepLines/>
      <w:numPr>
        <w:ilvl w:val="0"/>
        <w:numId w:val="1"/>
      </w:numPr>
      <w:spacing w:before="200" w:after="0"/>
      <w:outlineLvl w:val="4"/>
    </w:pPr>
    <w:rPr>
      <w:b/>
      <w:color w:val="243F60"/>
    </w:rPr>
  </w:style>
  <w:style w:type="paragraph" w:styleId="7">
    <w:name w:val="heading 6"/>
    <w:basedOn w:val="1"/>
    <w:next w:val="1"/>
    <w:unhideWhenUsed/>
    <w:qFormat/>
    <w:uiPriority w:val="0"/>
    <w:pPr>
      <w:keepNext/>
      <w:keepLines/>
      <w:numPr>
        <w:ilvl w:val="0"/>
        <w:numId w:val="1"/>
      </w:numPr>
      <w:spacing w:before="200" w:after="0"/>
      <w:outlineLvl w:val="5"/>
    </w:pPr>
    <w:rPr>
      <w:rFonts w:ascii="Cambria" w:hAnsi="Cambria"/>
      <w:i/>
      <w:iCs/>
      <w:color w:val="243F60"/>
    </w:rPr>
  </w:style>
  <w:style w:type="paragraph" w:styleId="8">
    <w:name w:val="heading 7"/>
    <w:basedOn w:val="1"/>
    <w:next w:val="1"/>
    <w:unhideWhenUsed/>
    <w:qFormat/>
    <w:uiPriority w:val="0"/>
    <w:pPr>
      <w:keepNext/>
      <w:keepLines/>
      <w:numPr>
        <w:ilvl w:val="0"/>
        <w:numId w:val="1"/>
      </w:numPr>
      <w:spacing w:before="200" w:after="0"/>
      <w:outlineLvl w:val="6"/>
    </w:pPr>
    <w:rPr>
      <w:rFonts w:ascii="Cambria" w:hAnsi="Cambria"/>
      <w:i/>
      <w:iCs/>
      <w:color w:val="404040"/>
    </w:rPr>
  </w:style>
  <w:style w:type="paragraph" w:styleId="9">
    <w:name w:val="heading 8"/>
    <w:basedOn w:val="1"/>
    <w:next w:val="1"/>
    <w:unhideWhenUsed/>
    <w:qFormat/>
    <w:uiPriority w:val="0"/>
    <w:pPr>
      <w:keepNext/>
      <w:keepLines/>
      <w:numPr>
        <w:ilvl w:val="0"/>
        <w:numId w:val="1"/>
      </w:numPr>
      <w:spacing w:before="200" w:after="0"/>
      <w:outlineLvl w:val="7"/>
    </w:pPr>
    <w:rPr>
      <w:rFonts w:ascii="Cambria" w:hAnsi="Cambria"/>
      <w:color w:val="404040"/>
    </w:rPr>
  </w:style>
  <w:style w:type="paragraph" w:styleId="10">
    <w:name w:val="heading 9"/>
    <w:basedOn w:val="1"/>
    <w:next w:val="1"/>
    <w:unhideWhenUsed/>
    <w:qFormat/>
    <w:uiPriority w:val="0"/>
    <w:pPr>
      <w:keepNext/>
      <w:keepLines/>
      <w:numPr>
        <w:ilvl w:val="0"/>
        <w:numId w:val="1"/>
      </w:numPr>
      <w:spacing w:before="200" w:after="0"/>
      <w:outlineLvl w:val="8"/>
    </w:pPr>
    <w:rPr>
      <w:rFonts w:ascii="Cambria" w:hAnsi="Cambria"/>
      <w:i/>
      <w:iCs/>
      <w:color w:val="404040"/>
    </w:rPr>
  </w:style>
  <w:style w:type="character" w:default="1" w:styleId="25">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unhideWhenUsed/>
    <w:qFormat/>
    <w:uiPriority w:val="99"/>
    <w:rPr>
      <w:rFonts w:ascii="Tahoma" w:hAnsi="Tahoma" w:cs="Tahoma"/>
      <w:sz w:val="16"/>
      <w:szCs w:val="16"/>
    </w:rPr>
  </w:style>
  <w:style w:type="paragraph" w:styleId="12">
    <w:name w:val="caption"/>
    <w:basedOn w:val="1"/>
    <w:next w:val="1"/>
    <w:qFormat/>
    <w:uiPriority w:val="0"/>
    <w:pPr>
      <w:suppressLineNumbers/>
      <w:spacing w:before="120" w:after="120"/>
    </w:pPr>
    <w:rPr>
      <w:rFonts w:cs="FreeSans"/>
      <w:i/>
      <w:iCs/>
      <w:szCs w:val="24"/>
    </w:rPr>
  </w:style>
  <w:style w:type="paragraph" w:styleId="13">
    <w:name w:val="annotation text"/>
    <w:basedOn w:val="1"/>
    <w:unhideWhenUsed/>
    <w:qFormat/>
    <w:uiPriority w:val="99"/>
    <w:rPr>
      <w:sz w:val="20"/>
      <w:szCs w:val="20"/>
    </w:rPr>
  </w:style>
  <w:style w:type="paragraph" w:styleId="14">
    <w:name w:val="annotation subject"/>
    <w:basedOn w:val="13"/>
    <w:next w:val="13"/>
    <w:unhideWhenUsed/>
    <w:qFormat/>
    <w:uiPriority w:val="99"/>
    <w:rPr>
      <w:b/>
      <w:bCs/>
    </w:rPr>
  </w:style>
  <w:style w:type="paragraph" w:styleId="15">
    <w:name w:val="footer"/>
    <w:basedOn w:val="1"/>
    <w:unhideWhenUsed/>
    <w:uiPriority w:val="99"/>
    <w:pPr>
      <w:tabs>
        <w:tab w:val="center" w:pos="4680"/>
        <w:tab w:val="right" w:pos="9360"/>
      </w:tabs>
    </w:pPr>
  </w:style>
  <w:style w:type="paragraph" w:styleId="16">
    <w:name w:val="header"/>
    <w:basedOn w:val="1"/>
    <w:unhideWhenUsed/>
    <w:uiPriority w:val="99"/>
    <w:pPr>
      <w:tabs>
        <w:tab w:val="center" w:pos="4680"/>
        <w:tab w:val="right" w:pos="9360"/>
      </w:tabs>
    </w:pPr>
  </w:style>
  <w:style w:type="paragraph" w:styleId="17">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18">
    <w:name w:val="List"/>
    <w:uiPriority w:val="0"/>
    <w:pPr>
      <w:widowControl w:val="0"/>
      <w:suppressAutoHyphens/>
    </w:pPr>
    <w:rPr>
      <w:rFonts w:ascii="Times New Roman" w:hAnsi="Times New Roman" w:eastAsia="SimSun" w:cs="FreeSans"/>
      <w:color w:val="auto"/>
      <w:sz w:val="20"/>
      <w:szCs w:val="20"/>
      <w:lang w:val="en-US" w:eastAsia="zh-CN" w:bidi="hi-IN"/>
    </w:rPr>
  </w:style>
  <w:style w:type="paragraph" w:styleId="19">
    <w:name w:val="List Bullet"/>
    <w:basedOn w:val="1"/>
    <w:unhideWhenUsed/>
    <w:qFormat/>
    <w:uiPriority w:val="99"/>
    <w:pPr>
      <w:spacing w:before="200" w:after="200" w:line="276" w:lineRule="auto"/>
      <w:contextualSpacing/>
    </w:pPr>
    <w:rPr>
      <w:sz w:val="20"/>
    </w:rPr>
  </w:style>
  <w:style w:type="paragraph" w:styleId="20">
    <w:name w:val="Normal (Web)"/>
    <w:basedOn w:val="1"/>
    <w:unhideWhenUsed/>
    <w:qFormat/>
    <w:uiPriority w:val="99"/>
    <w:pPr>
      <w:spacing w:before="0" w:after="280"/>
    </w:pPr>
    <w:rPr>
      <w:rFonts w:ascii="Times New Roman" w:hAnsi="Times New Roman" w:eastAsia="Times New Roman" w:cs="Times New Roman"/>
      <w:szCs w:val="24"/>
    </w:rPr>
  </w:style>
  <w:style w:type="paragraph" w:styleId="21">
    <w:name w:val="Subtitle"/>
    <w:basedOn w:val="22"/>
    <w:uiPriority w:val="0"/>
  </w:style>
  <w:style w:type="paragraph" w:customStyle="1" w:styleId="22">
    <w:name w:val="Heading"/>
    <w:basedOn w:val="1"/>
    <w:next w:val="23"/>
    <w:qFormat/>
    <w:uiPriority w:val="0"/>
    <w:pPr>
      <w:keepNext/>
      <w:spacing w:before="240" w:after="120"/>
    </w:pPr>
    <w:rPr>
      <w:rFonts w:ascii="Liberation Sans" w:hAnsi="Liberation Sans" w:eastAsia="Droid Sans Fallback" w:cs="FreeSans"/>
      <w:sz w:val="28"/>
      <w:szCs w:val="28"/>
    </w:rPr>
  </w:style>
  <w:style w:type="paragraph" w:customStyle="1" w:styleId="23">
    <w:name w:val="Text Body"/>
    <w:basedOn w:val="1"/>
    <w:uiPriority w:val="0"/>
    <w:pPr>
      <w:spacing w:before="0" w:after="140" w:line="288" w:lineRule="auto"/>
    </w:pPr>
  </w:style>
  <w:style w:type="paragraph" w:styleId="24">
    <w:name w:val="Title"/>
    <w:basedOn w:val="1"/>
    <w:qFormat/>
    <w:uiPriority w:val="10"/>
    <w:pPr>
      <w:pBdr>
        <w:top w:val="none" w:color="auto" w:sz="0" w:space="0"/>
        <w:left w:val="none" w:color="auto" w:sz="0" w:space="0"/>
        <w:bottom w:val="single" w:color="4F81BD" w:sz="8" w:space="4"/>
        <w:right w:val="none" w:color="auto" w:sz="0" w:space="0"/>
      </w:pBdr>
      <w:spacing w:before="0" w:after="300"/>
      <w:contextualSpacing/>
    </w:pPr>
    <w:rPr>
      <w:rFonts w:ascii="Cambria" w:hAnsi="Cambria"/>
      <w:color w:val="17365D"/>
      <w:spacing w:val="5"/>
      <w:sz w:val="52"/>
      <w:szCs w:val="52"/>
    </w:rPr>
  </w:style>
  <w:style w:type="character" w:styleId="26">
    <w:name w:val="annotation reference"/>
    <w:basedOn w:val="25"/>
    <w:unhideWhenUsed/>
    <w:qFormat/>
    <w:uiPriority w:val="99"/>
    <w:rPr>
      <w:sz w:val="16"/>
      <w:szCs w:val="16"/>
    </w:rPr>
  </w:style>
  <w:style w:type="character" w:styleId="27">
    <w:name w:val="Emphasis"/>
    <w:basedOn w:val="25"/>
    <w:qFormat/>
    <w:uiPriority w:val="20"/>
    <w:rPr>
      <w:i/>
      <w:iCs/>
    </w:rPr>
  </w:style>
  <w:style w:type="character" w:styleId="28">
    <w:name w:val="FollowedHyperlink"/>
    <w:basedOn w:val="25"/>
    <w:unhideWhenUsed/>
    <w:qFormat/>
    <w:uiPriority w:val="99"/>
    <w:rPr>
      <w:color w:val="800080"/>
      <w:u w:val="single"/>
    </w:rPr>
  </w:style>
  <w:style w:type="character" w:styleId="29">
    <w:name w:val="HTML Code"/>
    <w:basedOn w:val="25"/>
    <w:unhideWhenUsed/>
    <w:qFormat/>
    <w:uiPriority w:val="99"/>
    <w:rPr>
      <w:rFonts w:ascii="Courier New" w:hAnsi="Courier New" w:eastAsia="Times New Roman" w:cs="Courier New"/>
      <w:sz w:val="20"/>
      <w:szCs w:val="20"/>
    </w:rPr>
  </w:style>
  <w:style w:type="character" w:styleId="30">
    <w:name w:val="Strong"/>
    <w:basedOn w:val="25"/>
    <w:qFormat/>
    <w:uiPriority w:val="22"/>
    <w:rPr>
      <w:b/>
      <w:bCs/>
    </w:rPr>
  </w:style>
  <w:style w:type="table" w:styleId="32">
    <w:name w:val="Table Grid"/>
    <w:basedOn w:val="3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3">
    <w:name w:val="Table Professional"/>
    <w:basedOn w:val="31"/>
    <w:uiPriority w:val="0"/>
    <w:rPr>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44" w:type="dxa"/>
        <w:bottom w:w="0" w:type="dxa"/>
        <w:right w:w="144"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34">
    <w:name w:val="Light Shading Accent 1"/>
    <w:basedOn w:val="31"/>
    <w:uiPriority w:val="60"/>
    <w:rPr>
      <w:rFonts w:cstheme="minorBidi"/>
      <w:color w:val="366091" w:themeColor="accent1" w:themeShade="BF"/>
      <w:szCs w:val="20"/>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35">
    <w:name w:val="Light Shading Accent 2"/>
    <w:basedOn w:val="31"/>
    <w:uiPriority w:val="60"/>
    <w:rPr>
      <w:color w:val="943734" w:themeColor="accent2" w:themeShade="BF"/>
    </w:rPr>
    <w:tblPr>
      <w:tblBorders>
        <w:top w:val="single" w:color="C0504D" w:themeColor="accent2" w:sz="8" w:space="0"/>
        <w:bottom w:val="single" w:color="C0504D" w:themeColor="accent2"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table" w:styleId="36">
    <w:name w:val="Light List Accent 5"/>
    <w:basedOn w:val="31"/>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37">
    <w:name w:val="Light Grid"/>
    <w:basedOn w:val="31"/>
    <w:uiPriority w:val="62"/>
    <w:rPr>
      <w:rFonts w:asciiTheme="minorHAnsi" w:hAnsiTheme="minorHAnsi" w:cstheme="minorBidi"/>
    </w:rPr>
    <w:tblPr>
      <w:tblBorders>
        <w:top w:val="single" w:color="4C4C4C" w:themeColor="text1" w:sz="8" w:space="0"/>
        <w:left w:val="single" w:color="4C4C4C" w:themeColor="text1" w:sz="8" w:space="0"/>
        <w:bottom w:val="single" w:color="4C4C4C" w:themeColor="text1" w:sz="8" w:space="0"/>
        <w:right w:val="single" w:color="4C4C4C" w:themeColor="text1" w:sz="8" w:space="0"/>
        <w:insideH w:val="single" w:color="4C4C4C" w:themeColor="text1" w:sz="8" w:space="0"/>
        <w:insideV w:val="single" w:color="4C4C4C" w:themeColor="text1"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C4C4C" w:themeColor="text1" w:sz="8" w:space="0"/>
          <w:left w:val="single" w:color="4C4C4C" w:themeColor="text1" w:sz="8" w:space="0"/>
          <w:bottom w:val="single" w:color="4C4C4C" w:themeColor="text1" w:sz="18" w:space="0"/>
          <w:right w:val="single" w:color="4C4C4C"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C4C4C" w:themeColor="text1" w:sz="6" w:space="0"/>
          <w:left w:val="single" w:color="4C4C4C" w:themeColor="text1" w:sz="8" w:space="0"/>
          <w:bottom w:val="single" w:color="4C4C4C" w:themeColor="text1" w:sz="8" w:space="0"/>
          <w:right w:val="single" w:color="4C4C4C"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C4C4C" w:themeColor="text1" w:sz="8" w:space="0"/>
          <w:left w:val="single" w:color="4C4C4C" w:themeColor="text1" w:sz="8" w:space="0"/>
          <w:bottom w:val="single" w:color="4C4C4C" w:themeColor="text1" w:sz="8" w:space="0"/>
          <w:right w:val="single" w:color="4C4C4C" w:themeColor="text1" w:sz="8" w:space="0"/>
        </w:tcBorders>
      </w:tcPr>
    </w:tblStylePr>
    <w:tblStylePr w:type="band1Vert">
      <w:tblPr>
        <w:tblLayout w:type="fixed"/>
      </w:tblPr>
      <w:tcPr>
        <w:tcBorders>
          <w:top w:val="single" w:color="4C4C4C" w:themeColor="text1" w:sz="8" w:space="0"/>
          <w:left w:val="single" w:color="4C4C4C" w:themeColor="text1" w:sz="8" w:space="0"/>
          <w:bottom w:val="single" w:color="4C4C4C" w:themeColor="text1" w:sz="8" w:space="0"/>
          <w:right w:val="single" w:color="4C4C4C" w:themeColor="text1" w:sz="8" w:space="0"/>
        </w:tcBorders>
        <w:shd w:val="clear" w:color="auto" w:fill="D2D2D2" w:themeFill="text1" w:themeFillTint="3F"/>
      </w:tcPr>
    </w:tblStylePr>
    <w:tblStylePr w:type="band1Horz">
      <w:tblPr>
        <w:tblLayout w:type="fixed"/>
      </w:tblPr>
      <w:tcPr>
        <w:tcBorders>
          <w:top w:val="single" w:color="4C4C4C" w:themeColor="text1" w:sz="8" w:space="0"/>
          <w:left w:val="single" w:color="4C4C4C" w:themeColor="text1" w:sz="8" w:space="0"/>
          <w:bottom w:val="single" w:color="4C4C4C" w:themeColor="text1" w:sz="8" w:space="0"/>
          <w:right w:val="single" w:color="4C4C4C" w:themeColor="text1" w:sz="8" w:space="0"/>
          <w:insideV w:val="single" w:sz="8" w:space="0"/>
        </w:tcBorders>
        <w:shd w:val="clear" w:color="auto" w:fill="D2D2D2" w:themeFill="text1" w:themeFillTint="3F"/>
      </w:tcPr>
    </w:tblStylePr>
    <w:tblStylePr w:type="band2Horz">
      <w:tblPr>
        <w:tblLayout w:type="fixed"/>
      </w:tblPr>
      <w:tcPr>
        <w:tcBorders>
          <w:top w:val="single" w:color="4C4C4C" w:themeColor="text1" w:sz="8" w:space="0"/>
          <w:left w:val="single" w:color="4C4C4C" w:themeColor="text1" w:sz="8" w:space="0"/>
          <w:bottom w:val="single" w:color="4C4C4C" w:themeColor="text1" w:sz="8" w:space="0"/>
          <w:right w:val="single" w:color="4C4C4C" w:themeColor="text1" w:sz="8" w:space="0"/>
          <w:insideV w:val="single" w:sz="8" w:space="0"/>
        </w:tcBorders>
      </w:tcPr>
    </w:tblStylePr>
  </w:style>
  <w:style w:type="table" w:styleId="38">
    <w:name w:val="Light Grid Accent 5"/>
    <w:basedOn w:val="31"/>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39">
    <w:name w:val="Medium Shading 1 Accent 1"/>
    <w:basedOn w:val="31"/>
    <w:uiPriority w:val="63"/>
    <w:rPr>
      <w:rFonts w:cstheme="minorBidi"/>
      <w:szCs w:val="20"/>
    </w:r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40">
    <w:name w:val="Medium Shading 1 Accent 2"/>
    <w:basedOn w:val="31"/>
    <w:uiPriority w:val="63"/>
    <w:rPr>
      <w:rFonts w:eastAsiaTheme="minorEastAsia"/>
    </w:r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blLayout w:type="fixed"/>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FD3D3" w:themeFill="accent2" w:themeFillTint="3F"/>
      </w:tcPr>
    </w:tblStylePr>
    <w:tblStylePr w:type="band1Horz">
      <w:tblPr>
        <w:tblLayout w:type="fixed"/>
      </w:tblPr>
      <w:tcPr>
        <w:tcBorders>
          <w:insideH w:val="nil"/>
          <w:insideV w:val="nil"/>
        </w:tcBorders>
        <w:shd w:val="clear" w:color="auto" w:fill="EFD3D3" w:themeFill="accent2" w:themeFillTint="3F"/>
      </w:tcPr>
    </w:tblStylePr>
    <w:tblStylePr w:type="band2Horz">
      <w:tblPr>
        <w:tblLayout w:type="fixed"/>
      </w:tblPr>
      <w:tcPr>
        <w:tcBorders>
          <w:insideH w:val="nil"/>
          <w:insideV w:val="nil"/>
        </w:tcBorders>
      </w:tcPr>
    </w:tblStylePr>
  </w:style>
  <w:style w:type="table" w:styleId="41">
    <w:name w:val="Medium Shading 1 Accent 3"/>
    <w:basedOn w:val="31"/>
    <w:uiPriority w:val="63"/>
    <w:rPr>
      <w:rFonts w:cstheme="minorBidi"/>
      <w:szCs w:val="20"/>
    </w:r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blLayout w:type="fixed"/>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6EED5" w:themeFill="accent3" w:themeFillTint="3F"/>
      </w:tcPr>
    </w:tblStylePr>
    <w:tblStylePr w:type="band1Horz">
      <w:tblPr>
        <w:tblLayout w:type="fixed"/>
      </w:tblPr>
      <w:tcPr>
        <w:tcBorders>
          <w:insideH w:val="nil"/>
          <w:insideV w:val="nil"/>
        </w:tcBorders>
        <w:shd w:val="clear" w:color="auto" w:fill="E6EED5" w:themeFill="accent3" w:themeFillTint="3F"/>
      </w:tcPr>
    </w:tblStylePr>
    <w:tblStylePr w:type="band2Horz">
      <w:tblPr>
        <w:tblLayout w:type="fixed"/>
      </w:tblPr>
      <w:tcPr>
        <w:tcBorders>
          <w:insideH w:val="nil"/>
          <w:insideV w:val="nil"/>
        </w:tcBorders>
      </w:tcPr>
    </w:tblStylePr>
  </w:style>
  <w:style w:type="table" w:styleId="42">
    <w:name w:val="Medium Shading 1 Accent 5"/>
    <w:basedOn w:val="31"/>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table" w:styleId="43">
    <w:name w:val="Medium Shading 2 Accent 2"/>
    <w:basedOn w:val="31"/>
    <w:uiPriority w:val="64"/>
    <w:rPr>
      <w:rFonts w:eastAsiaTheme="minorEastAsia"/>
    </w:rPr>
    <w:tblPr>
      <w:tblBorders>
        <w:top w:val="single" w:color="auto" w:sz="18" w:space="0"/>
        <w:bottom w:val="single" w:color="auto" w:sz="1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blPr>
        <w:tblLayout w:type="fixed"/>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blLayout w:type="fixed"/>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blLayout w:type="fixed"/>
      </w:tblPr>
      <w:tcPr>
        <w:tcBorders>
          <w:left w:val="nil"/>
          <w:right w:val="nil"/>
          <w:insideH w:val="nil"/>
          <w:insideV w:val="nil"/>
        </w:tcBorders>
        <w:shd w:val="clear" w:color="auto" w:fill="C0504D"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blLayout w:type="fixed"/>
      </w:tblPr>
      <w:tcPr>
        <w:tcBorders>
          <w:top w:val="single" w:color="auto" w:sz="18" w:space="0"/>
          <w:left w:val="nil"/>
          <w:bottom w:val="single" w:color="auto" w:sz="18" w:space="0"/>
          <w:right w:val="nil"/>
          <w:insideH w:val="nil"/>
          <w:insideV w:val="nil"/>
        </w:tcBorders>
      </w:tcPr>
    </w:tblStylePr>
  </w:style>
  <w:style w:type="character" w:customStyle="1" w:styleId="44">
    <w:name w:val="Internet Link"/>
    <w:basedOn w:val="25"/>
    <w:unhideWhenUsed/>
    <w:uiPriority w:val="99"/>
    <w:rPr>
      <w:color w:val="0000FF"/>
      <w:u w:val="single"/>
      <w:lang w:val="zh-CN" w:eastAsia="zh-CN" w:bidi="zh-CN"/>
    </w:rPr>
  </w:style>
  <w:style w:type="character" w:customStyle="1" w:styleId="45">
    <w:name w:val="Heading 1 Char"/>
    <w:basedOn w:val="25"/>
    <w:qFormat/>
    <w:uiPriority w:val="9"/>
    <w:rPr>
      <w:rFonts w:ascii="Calibri" w:hAnsi="Calibri"/>
      <w:b/>
      <w:bCs/>
      <w:caps/>
      <w:color w:val="00000A"/>
      <w:sz w:val="28"/>
      <w:szCs w:val="28"/>
    </w:rPr>
  </w:style>
  <w:style w:type="character" w:customStyle="1" w:styleId="46">
    <w:name w:val="Heading 2 Char"/>
    <w:basedOn w:val="25"/>
    <w:qFormat/>
    <w:uiPriority w:val="9"/>
    <w:rPr>
      <w:rFonts w:ascii="Calibri" w:hAnsi="Calibri" w:cs="Calibri"/>
      <w:b/>
      <w:bCs/>
      <w:smallCaps/>
      <w:color w:val="333333"/>
      <w:spacing w:val="3"/>
      <w:sz w:val="28"/>
      <w:szCs w:val="24"/>
    </w:rPr>
  </w:style>
  <w:style w:type="character" w:customStyle="1" w:styleId="47">
    <w:name w:val="Heading 3 Char"/>
    <w:basedOn w:val="25"/>
    <w:qFormat/>
    <w:uiPriority w:val="9"/>
    <w:rPr>
      <w:rFonts w:ascii="Calibri" w:hAnsi="Calibri"/>
      <w:b/>
      <w:bCs/>
      <w:color w:val="00000A"/>
      <w:sz w:val="24"/>
    </w:rPr>
  </w:style>
  <w:style w:type="character" w:customStyle="1" w:styleId="48">
    <w:name w:val="Heading 4 Char"/>
    <w:basedOn w:val="25"/>
    <w:qFormat/>
    <w:uiPriority w:val="0"/>
    <w:rPr>
      <w:rFonts w:ascii="Cambria" w:hAnsi="Cambria"/>
      <w:b/>
      <w:bCs/>
      <w:iCs/>
      <w:color w:val="000000"/>
      <w:sz w:val="24"/>
    </w:rPr>
  </w:style>
  <w:style w:type="character" w:customStyle="1" w:styleId="49">
    <w:name w:val="Heading 5 Char"/>
    <w:basedOn w:val="25"/>
    <w:qFormat/>
    <w:uiPriority w:val="0"/>
    <w:rPr>
      <w:rFonts w:ascii="Calibri" w:hAnsi="Calibri"/>
      <w:b/>
      <w:color w:val="243F60"/>
      <w:sz w:val="24"/>
    </w:rPr>
  </w:style>
  <w:style w:type="character" w:customStyle="1" w:styleId="50">
    <w:name w:val="Heading 6 Char"/>
    <w:basedOn w:val="25"/>
    <w:qFormat/>
    <w:uiPriority w:val="0"/>
    <w:rPr>
      <w:rFonts w:ascii="Cambria" w:hAnsi="Cambria"/>
      <w:i/>
      <w:iCs/>
      <w:color w:val="243F60"/>
      <w:sz w:val="24"/>
    </w:rPr>
  </w:style>
  <w:style w:type="character" w:customStyle="1" w:styleId="51">
    <w:name w:val="Heading 7 Char"/>
    <w:basedOn w:val="25"/>
    <w:qFormat/>
    <w:uiPriority w:val="0"/>
    <w:rPr>
      <w:rFonts w:ascii="Cambria" w:hAnsi="Cambria"/>
      <w:i/>
      <w:iCs/>
      <w:color w:val="404040"/>
      <w:sz w:val="24"/>
    </w:rPr>
  </w:style>
  <w:style w:type="character" w:customStyle="1" w:styleId="52">
    <w:name w:val="Heading 8 Char"/>
    <w:basedOn w:val="25"/>
    <w:qFormat/>
    <w:uiPriority w:val="0"/>
    <w:rPr>
      <w:rFonts w:ascii="Cambria" w:hAnsi="Cambria"/>
      <w:color w:val="404040"/>
      <w:sz w:val="24"/>
    </w:rPr>
  </w:style>
  <w:style w:type="character" w:customStyle="1" w:styleId="53">
    <w:name w:val="Heading 9 Char"/>
    <w:basedOn w:val="25"/>
    <w:qFormat/>
    <w:uiPriority w:val="0"/>
    <w:rPr>
      <w:rFonts w:ascii="Cambria" w:hAnsi="Cambria"/>
      <w:i/>
      <w:iCs/>
      <w:color w:val="404040"/>
      <w:sz w:val="24"/>
    </w:rPr>
  </w:style>
  <w:style w:type="character" w:customStyle="1" w:styleId="54">
    <w:name w:val="Header Char"/>
    <w:basedOn w:val="25"/>
    <w:qFormat/>
    <w:uiPriority w:val="99"/>
    <w:rPr>
      <w:rFonts w:ascii="Calibri" w:hAnsi="Calibri" w:eastAsia="Times New Roman" w:cs="Times New Roman"/>
      <w:szCs w:val="20"/>
    </w:rPr>
  </w:style>
  <w:style w:type="character" w:customStyle="1" w:styleId="55">
    <w:name w:val="Footer Char"/>
    <w:basedOn w:val="25"/>
    <w:qFormat/>
    <w:uiPriority w:val="99"/>
    <w:rPr>
      <w:rFonts w:ascii="Calibri" w:hAnsi="Calibri" w:eastAsia="Times New Roman" w:cs="Times New Roman"/>
      <w:szCs w:val="20"/>
    </w:rPr>
  </w:style>
  <w:style w:type="character" w:customStyle="1" w:styleId="56">
    <w:name w:val="Balloon Text Char"/>
    <w:basedOn w:val="25"/>
    <w:semiHidden/>
    <w:qFormat/>
    <w:uiPriority w:val="99"/>
    <w:rPr>
      <w:rFonts w:ascii="Tahoma" w:hAnsi="Tahoma" w:eastAsia="Times New Roman" w:cs="Tahoma"/>
      <w:sz w:val="16"/>
      <w:szCs w:val="16"/>
    </w:rPr>
  </w:style>
  <w:style w:type="character" w:customStyle="1" w:styleId="57">
    <w:name w:val="apple-converted-space"/>
    <w:basedOn w:val="25"/>
    <w:qFormat/>
    <w:uiPriority w:val="0"/>
  </w:style>
  <w:style w:type="character" w:customStyle="1" w:styleId="58">
    <w:name w:val="st"/>
    <w:basedOn w:val="25"/>
    <w:qFormat/>
    <w:uiPriority w:val="0"/>
  </w:style>
  <w:style w:type="character" w:customStyle="1" w:styleId="59">
    <w:name w:val="HTML Preformatted Char"/>
    <w:basedOn w:val="25"/>
    <w:qFormat/>
    <w:uiPriority w:val="99"/>
    <w:rPr>
      <w:rFonts w:ascii="Courier New" w:hAnsi="Courier New" w:eastAsia="Times New Roman" w:cs="Courier New"/>
      <w:sz w:val="20"/>
      <w:szCs w:val="20"/>
    </w:rPr>
  </w:style>
  <w:style w:type="character" w:customStyle="1" w:styleId="60">
    <w:name w:val="pln"/>
    <w:basedOn w:val="25"/>
    <w:qFormat/>
    <w:uiPriority w:val="0"/>
  </w:style>
  <w:style w:type="character" w:customStyle="1" w:styleId="61">
    <w:name w:val="pun"/>
    <w:basedOn w:val="25"/>
    <w:qFormat/>
    <w:uiPriority w:val="0"/>
  </w:style>
  <w:style w:type="character" w:customStyle="1" w:styleId="62">
    <w:name w:val="kwd"/>
    <w:basedOn w:val="25"/>
    <w:qFormat/>
    <w:uiPriority w:val="0"/>
  </w:style>
  <w:style w:type="character" w:customStyle="1" w:styleId="63">
    <w:name w:val="com"/>
    <w:basedOn w:val="25"/>
    <w:qFormat/>
    <w:uiPriority w:val="0"/>
  </w:style>
  <w:style w:type="character" w:customStyle="1" w:styleId="64">
    <w:name w:val="str"/>
    <w:basedOn w:val="25"/>
    <w:qFormat/>
    <w:uiPriority w:val="0"/>
  </w:style>
  <w:style w:type="character" w:customStyle="1" w:styleId="65">
    <w:name w:val="tag"/>
    <w:basedOn w:val="25"/>
    <w:qFormat/>
    <w:uiPriority w:val="0"/>
  </w:style>
  <w:style w:type="character" w:customStyle="1" w:styleId="66">
    <w:name w:val="atn"/>
    <w:basedOn w:val="25"/>
    <w:qFormat/>
    <w:uiPriority w:val="0"/>
  </w:style>
  <w:style w:type="character" w:customStyle="1" w:styleId="67">
    <w:name w:val="atv"/>
    <w:basedOn w:val="25"/>
    <w:qFormat/>
    <w:uiPriority w:val="0"/>
  </w:style>
  <w:style w:type="character" w:customStyle="1" w:styleId="68">
    <w:name w:val="lit"/>
    <w:basedOn w:val="25"/>
    <w:qFormat/>
    <w:uiPriority w:val="0"/>
  </w:style>
  <w:style w:type="character" w:customStyle="1" w:styleId="69">
    <w:name w:val="correction"/>
    <w:basedOn w:val="25"/>
    <w:qFormat/>
    <w:uiPriority w:val="0"/>
  </w:style>
  <w:style w:type="character" w:customStyle="1" w:styleId="70">
    <w:name w:val="objectbox"/>
    <w:basedOn w:val="25"/>
    <w:qFormat/>
    <w:uiPriority w:val="0"/>
  </w:style>
  <w:style w:type="character" w:customStyle="1" w:styleId="71">
    <w:name w:val="Comment Text Char"/>
    <w:basedOn w:val="25"/>
    <w:semiHidden/>
    <w:qFormat/>
    <w:uiPriority w:val="99"/>
    <w:rPr>
      <w:sz w:val="20"/>
      <w:szCs w:val="20"/>
    </w:rPr>
  </w:style>
  <w:style w:type="character" w:customStyle="1" w:styleId="72">
    <w:name w:val="Comment Subject Char"/>
    <w:basedOn w:val="71"/>
    <w:semiHidden/>
    <w:qFormat/>
    <w:uiPriority w:val="99"/>
    <w:rPr>
      <w:b/>
      <w:bCs/>
      <w:sz w:val="20"/>
      <w:szCs w:val="20"/>
    </w:rPr>
  </w:style>
  <w:style w:type="character" w:customStyle="1" w:styleId="73">
    <w:name w:val="text"/>
    <w:basedOn w:val="25"/>
    <w:qFormat/>
    <w:uiPriority w:val="0"/>
  </w:style>
  <w:style w:type="character" w:customStyle="1" w:styleId="74">
    <w:name w:val="Intense Emphasis"/>
    <w:basedOn w:val="25"/>
    <w:qFormat/>
    <w:uiPriority w:val="21"/>
    <w:rPr>
      <w:i/>
      <w:iCs/>
      <w:color w:val="4F81BD"/>
    </w:rPr>
  </w:style>
  <w:style w:type="character" w:customStyle="1" w:styleId="75">
    <w:name w:val="Title Char"/>
    <w:basedOn w:val="25"/>
    <w:qFormat/>
    <w:uiPriority w:val="10"/>
    <w:rPr>
      <w:rFonts w:ascii="Cambria" w:hAnsi="Cambria"/>
      <w:color w:val="17365D"/>
      <w:spacing w:val="5"/>
      <w:sz w:val="52"/>
      <w:szCs w:val="52"/>
    </w:rPr>
  </w:style>
  <w:style w:type="character" w:customStyle="1" w:styleId="76">
    <w:name w:val="ListLabel 1"/>
    <w:qFormat/>
    <w:uiPriority w:val="0"/>
    <w:rPr>
      <w:color w:val="000000"/>
      <w:spacing w:val="0"/>
      <w:position w:val="0"/>
      <w:sz w:val="22"/>
      <w:u w:val="none"/>
      <w:vertAlign w:val="baseline"/>
    </w:rPr>
  </w:style>
  <w:style w:type="character" w:customStyle="1" w:styleId="77">
    <w:name w:val="ListLabel 2"/>
    <w:qFormat/>
    <w:uiPriority w:val="0"/>
  </w:style>
  <w:style w:type="character" w:customStyle="1" w:styleId="78">
    <w:name w:val="ListLabel 3"/>
    <w:qFormat/>
    <w:uiPriority w:val="0"/>
    <w:rPr>
      <w:b/>
      <w:color w:val="000000"/>
    </w:rPr>
  </w:style>
  <w:style w:type="character" w:customStyle="1" w:styleId="79">
    <w:name w:val="ListLabel 4"/>
    <w:qFormat/>
    <w:uiPriority w:val="0"/>
    <w:rPr>
      <w:rFonts w:cs="Courier New"/>
    </w:rPr>
  </w:style>
  <w:style w:type="character" w:customStyle="1" w:styleId="80">
    <w:name w:val="Bullets"/>
    <w:qFormat/>
    <w:uiPriority w:val="0"/>
    <w:rPr>
      <w:rFonts w:ascii="OpenSymbol" w:hAnsi="OpenSymbol" w:eastAsia="OpenSymbol" w:cs="OpenSymbol"/>
      <w:sz w:val="22"/>
      <w:szCs w:val="22"/>
    </w:rPr>
  </w:style>
  <w:style w:type="character" w:customStyle="1" w:styleId="81">
    <w:name w:val="ListLabel 5"/>
    <w:qFormat/>
    <w:uiPriority w:val="0"/>
    <w:rPr>
      <w:b/>
      <w:color w:val="000000"/>
      <w:spacing w:val="0"/>
      <w:position w:val="0"/>
      <w:sz w:val="22"/>
      <w:u w:val="none"/>
      <w:vertAlign w:val="baseline"/>
    </w:rPr>
  </w:style>
  <w:style w:type="character" w:customStyle="1" w:styleId="82">
    <w:name w:val="ListLabel 6"/>
    <w:qFormat/>
    <w:uiPriority w:val="0"/>
  </w:style>
  <w:style w:type="character" w:customStyle="1" w:styleId="83">
    <w:name w:val="ListLabel 7"/>
    <w:qFormat/>
    <w:uiPriority w:val="0"/>
    <w:rPr>
      <w:b/>
      <w:color w:val="000000"/>
    </w:rPr>
  </w:style>
  <w:style w:type="character" w:customStyle="1" w:styleId="84">
    <w:name w:val="ListLabel 8"/>
    <w:qFormat/>
    <w:uiPriority w:val="0"/>
    <w:rPr>
      <w:rFonts w:cs="Symbol"/>
    </w:rPr>
  </w:style>
  <w:style w:type="character" w:customStyle="1" w:styleId="85">
    <w:name w:val="ListLabel 9"/>
    <w:qFormat/>
    <w:uiPriority w:val="0"/>
    <w:rPr>
      <w:rFonts w:cs="Courier New"/>
    </w:rPr>
  </w:style>
  <w:style w:type="character" w:customStyle="1" w:styleId="86">
    <w:name w:val="ListLabel 10"/>
    <w:qFormat/>
    <w:uiPriority w:val="0"/>
    <w:rPr>
      <w:rFonts w:cs="Wingdings"/>
    </w:rPr>
  </w:style>
  <w:style w:type="character" w:customStyle="1" w:styleId="87">
    <w:name w:val="Index Link"/>
    <w:qFormat/>
    <w:uiPriority w:val="0"/>
  </w:style>
  <w:style w:type="character" w:customStyle="1" w:styleId="88">
    <w:name w:val="ListLabel 11"/>
    <w:qFormat/>
    <w:uiPriority w:val="0"/>
    <w:rPr>
      <w:b/>
      <w:color w:val="000000"/>
      <w:spacing w:val="0"/>
      <w:position w:val="0"/>
      <w:sz w:val="22"/>
      <w:u w:val="none"/>
      <w:vertAlign w:val="baseline"/>
    </w:rPr>
  </w:style>
  <w:style w:type="character" w:customStyle="1" w:styleId="89">
    <w:name w:val="ListLabel 12"/>
    <w:qFormat/>
    <w:uiPriority w:val="0"/>
  </w:style>
  <w:style w:type="character" w:customStyle="1" w:styleId="90">
    <w:name w:val="ListLabel 13"/>
    <w:qFormat/>
    <w:uiPriority w:val="0"/>
    <w:rPr>
      <w:b/>
      <w:color w:val="000000"/>
    </w:rPr>
  </w:style>
  <w:style w:type="character" w:customStyle="1" w:styleId="91">
    <w:name w:val="ListLabel 14"/>
    <w:qFormat/>
    <w:uiPriority w:val="0"/>
    <w:rPr>
      <w:rFonts w:cs="Symbol"/>
    </w:rPr>
  </w:style>
  <w:style w:type="character" w:customStyle="1" w:styleId="92">
    <w:name w:val="ListLabel 15"/>
    <w:qFormat/>
    <w:uiPriority w:val="0"/>
    <w:rPr>
      <w:rFonts w:cs="Courier New"/>
    </w:rPr>
  </w:style>
  <w:style w:type="character" w:customStyle="1" w:styleId="93">
    <w:name w:val="ListLabel 16"/>
    <w:qFormat/>
    <w:uiPriority w:val="0"/>
    <w:rPr>
      <w:rFonts w:cs="Wingdings"/>
    </w:rPr>
  </w:style>
  <w:style w:type="character" w:customStyle="1" w:styleId="94">
    <w:name w:val="ListLabel 17"/>
    <w:qFormat/>
    <w:uiPriority w:val="0"/>
    <w:rPr>
      <w:b/>
      <w:color w:val="000000"/>
      <w:spacing w:val="0"/>
      <w:position w:val="0"/>
      <w:sz w:val="22"/>
      <w:u w:val="none"/>
      <w:vertAlign w:val="baseline"/>
    </w:rPr>
  </w:style>
  <w:style w:type="character" w:customStyle="1" w:styleId="95">
    <w:name w:val="ListLabel 18"/>
    <w:qFormat/>
    <w:uiPriority w:val="0"/>
  </w:style>
  <w:style w:type="character" w:customStyle="1" w:styleId="96">
    <w:name w:val="ListLabel 19"/>
    <w:qFormat/>
    <w:uiPriority w:val="0"/>
    <w:rPr>
      <w:b/>
      <w:color w:val="000000"/>
    </w:rPr>
  </w:style>
  <w:style w:type="character" w:customStyle="1" w:styleId="97">
    <w:name w:val="ListLabel 20"/>
    <w:qFormat/>
    <w:uiPriority w:val="0"/>
    <w:rPr>
      <w:rFonts w:cs="Symbol"/>
    </w:rPr>
  </w:style>
  <w:style w:type="character" w:customStyle="1" w:styleId="98">
    <w:name w:val="ListLabel 21"/>
    <w:qFormat/>
    <w:uiPriority w:val="0"/>
    <w:rPr>
      <w:rFonts w:cs="Courier New"/>
    </w:rPr>
  </w:style>
  <w:style w:type="character" w:customStyle="1" w:styleId="99">
    <w:name w:val="ListLabel 22"/>
    <w:qFormat/>
    <w:uiPriority w:val="0"/>
    <w:rPr>
      <w:rFonts w:cs="Wingdings"/>
    </w:rPr>
  </w:style>
  <w:style w:type="character" w:customStyle="1" w:styleId="100">
    <w:name w:val="ListLabel 23"/>
    <w:qFormat/>
    <w:uiPriority w:val="0"/>
    <w:rPr>
      <w:b/>
      <w:color w:val="000000"/>
      <w:spacing w:val="0"/>
      <w:position w:val="0"/>
      <w:sz w:val="22"/>
      <w:u w:val="none"/>
      <w:vertAlign w:val="baseline"/>
    </w:rPr>
  </w:style>
  <w:style w:type="character" w:customStyle="1" w:styleId="101">
    <w:name w:val="ListLabel 24"/>
    <w:qFormat/>
    <w:uiPriority w:val="0"/>
  </w:style>
  <w:style w:type="character" w:customStyle="1" w:styleId="102">
    <w:name w:val="ListLabel 25"/>
    <w:qFormat/>
    <w:uiPriority w:val="0"/>
    <w:rPr>
      <w:b/>
      <w:color w:val="000000"/>
    </w:rPr>
  </w:style>
  <w:style w:type="character" w:customStyle="1" w:styleId="103">
    <w:name w:val="ListLabel 26"/>
    <w:qFormat/>
    <w:uiPriority w:val="0"/>
    <w:rPr>
      <w:rFonts w:cs="Symbol"/>
    </w:rPr>
  </w:style>
  <w:style w:type="character" w:customStyle="1" w:styleId="104">
    <w:name w:val="ListLabel 27"/>
    <w:qFormat/>
    <w:uiPriority w:val="0"/>
    <w:rPr>
      <w:rFonts w:cs="Courier New"/>
    </w:rPr>
  </w:style>
  <w:style w:type="character" w:customStyle="1" w:styleId="105">
    <w:name w:val="ListLabel 28"/>
    <w:qFormat/>
    <w:uiPriority w:val="0"/>
    <w:rPr>
      <w:rFonts w:cs="Wingdings"/>
    </w:rPr>
  </w:style>
  <w:style w:type="character" w:customStyle="1" w:styleId="106">
    <w:name w:val="ListLabel 29"/>
    <w:qFormat/>
    <w:uiPriority w:val="0"/>
    <w:rPr>
      <w:b/>
      <w:color w:val="000000"/>
      <w:spacing w:val="0"/>
      <w:position w:val="0"/>
      <w:sz w:val="22"/>
      <w:u w:val="none"/>
      <w:vertAlign w:val="baseline"/>
    </w:rPr>
  </w:style>
  <w:style w:type="character" w:customStyle="1" w:styleId="107">
    <w:name w:val="ListLabel 30"/>
    <w:qFormat/>
    <w:uiPriority w:val="0"/>
  </w:style>
  <w:style w:type="character" w:customStyle="1" w:styleId="108">
    <w:name w:val="ListLabel 31"/>
    <w:qFormat/>
    <w:uiPriority w:val="0"/>
    <w:rPr>
      <w:b/>
      <w:color w:val="000000"/>
    </w:rPr>
  </w:style>
  <w:style w:type="character" w:customStyle="1" w:styleId="109">
    <w:name w:val="ListLabel 32"/>
    <w:qFormat/>
    <w:uiPriority w:val="0"/>
    <w:rPr>
      <w:rFonts w:cs="Symbol"/>
    </w:rPr>
  </w:style>
  <w:style w:type="character" w:customStyle="1" w:styleId="110">
    <w:name w:val="ListLabel 33"/>
    <w:qFormat/>
    <w:uiPriority w:val="0"/>
    <w:rPr>
      <w:rFonts w:cs="Courier New"/>
    </w:rPr>
  </w:style>
  <w:style w:type="character" w:customStyle="1" w:styleId="111">
    <w:name w:val="ListLabel 34"/>
    <w:qFormat/>
    <w:uiPriority w:val="0"/>
    <w:rPr>
      <w:rFonts w:cs="Wingdings"/>
    </w:rPr>
  </w:style>
  <w:style w:type="character" w:customStyle="1" w:styleId="112">
    <w:name w:val="ListLabel 35"/>
    <w:qFormat/>
    <w:uiPriority w:val="0"/>
    <w:rPr>
      <w:b/>
      <w:color w:val="000000"/>
      <w:spacing w:val="0"/>
      <w:position w:val="0"/>
      <w:sz w:val="22"/>
      <w:u w:val="none"/>
      <w:vertAlign w:val="baseline"/>
    </w:rPr>
  </w:style>
  <w:style w:type="character" w:customStyle="1" w:styleId="113">
    <w:name w:val="ListLabel 36"/>
    <w:qFormat/>
    <w:uiPriority w:val="0"/>
  </w:style>
  <w:style w:type="character" w:customStyle="1" w:styleId="114">
    <w:name w:val="ListLabel 37"/>
    <w:qFormat/>
    <w:uiPriority w:val="0"/>
    <w:rPr>
      <w:b/>
      <w:color w:val="000000"/>
    </w:rPr>
  </w:style>
  <w:style w:type="character" w:customStyle="1" w:styleId="115">
    <w:name w:val="ListLabel 38"/>
    <w:qFormat/>
    <w:uiPriority w:val="0"/>
    <w:rPr>
      <w:rFonts w:cs="Symbol"/>
    </w:rPr>
  </w:style>
  <w:style w:type="character" w:customStyle="1" w:styleId="116">
    <w:name w:val="ListLabel 39"/>
    <w:qFormat/>
    <w:uiPriority w:val="0"/>
    <w:rPr>
      <w:rFonts w:cs="Courier New"/>
    </w:rPr>
  </w:style>
  <w:style w:type="character" w:customStyle="1" w:styleId="117">
    <w:name w:val="ListLabel 40"/>
    <w:qFormat/>
    <w:uiPriority w:val="0"/>
    <w:rPr>
      <w:rFonts w:cs="Wingdings"/>
    </w:rPr>
  </w:style>
  <w:style w:type="character" w:customStyle="1" w:styleId="118">
    <w:name w:val="ListLabel 41"/>
    <w:qFormat/>
    <w:uiPriority w:val="0"/>
    <w:rPr>
      <w:rFonts w:cs="Symbol"/>
      <w:sz w:val="22"/>
      <w:szCs w:val="22"/>
    </w:rPr>
  </w:style>
  <w:style w:type="character" w:customStyle="1" w:styleId="119">
    <w:name w:val="ListLabel 42"/>
    <w:qFormat/>
    <w:uiPriority w:val="0"/>
    <w:rPr>
      <w:rFonts w:cs="OpenSymbol"/>
      <w:sz w:val="22"/>
      <w:szCs w:val="22"/>
    </w:rPr>
  </w:style>
  <w:style w:type="character" w:customStyle="1" w:styleId="120">
    <w:name w:val="ListLabel 43"/>
    <w:qFormat/>
    <w:uiPriority w:val="0"/>
    <w:rPr>
      <w:b/>
      <w:color w:val="000000"/>
      <w:spacing w:val="0"/>
      <w:position w:val="0"/>
      <w:sz w:val="22"/>
      <w:u w:val="none"/>
      <w:vertAlign w:val="baseline"/>
    </w:rPr>
  </w:style>
  <w:style w:type="character" w:customStyle="1" w:styleId="121">
    <w:name w:val="ListLabel 44"/>
    <w:qFormat/>
    <w:uiPriority w:val="0"/>
  </w:style>
  <w:style w:type="character" w:customStyle="1" w:styleId="122">
    <w:name w:val="ListLabel 45"/>
    <w:qFormat/>
    <w:uiPriority w:val="0"/>
    <w:rPr>
      <w:b/>
      <w:color w:val="000000"/>
    </w:rPr>
  </w:style>
  <w:style w:type="character" w:customStyle="1" w:styleId="123">
    <w:name w:val="ListLabel 46"/>
    <w:qFormat/>
    <w:uiPriority w:val="0"/>
    <w:rPr>
      <w:rFonts w:cs="Symbol"/>
    </w:rPr>
  </w:style>
  <w:style w:type="character" w:customStyle="1" w:styleId="124">
    <w:name w:val="ListLabel 47"/>
    <w:qFormat/>
    <w:uiPriority w:val="0"/>
    <w:rPr>
      <w:rFonts w:cs="Courier New"/>
    </w:rPr>
  </w:style>
  <w:style w:type="character" w:customStyle="1" w:styleId="125">
    <w:name w:val="ListLabel 48"/>
    <w:qFormat/>
    <w:uiPriority w:val="0"/>
    <w:rPr>
      <w:rFonts w:cs="Wingdings"/>
    </w:rPr>
  </w:style>
  <w:style w:type="character" w:customStyle="1" w:styleId="126">
    <w:name w:val="ListLabel 49"/>
    <w:qFormat/>
    <w:uiPriority w:val="0"/>
    <w:rPr>
      <w:rFonts w:cs="Symbol"/>
      <w:sz w:val="22"/>
      <w:szCs w:val="22"/>
    </w:rPr>
  </w:style>
  <w:style w:type="character" w:customStyle="1" w:styleId="127">
    <w:name w:val="ListLabel 50"/>
    <w:qFormat/>
    <w:uiPriority w:val="0"/>
    <w:rPr>
      <w:rFonts w:cs="OpenSymbol"/>
      <w:sz w:val="22"/>
      <w:szCs w:val="22"/>
    </w:rPr>
  </w:style>
  <w:style w:type="character" w:customStyle="1" w:styleId="128">
    <w:name w:val="ListLabel 51"/>
    <w:qFormat/>
    <w:uiPriority w:val="0"/>
    <w:rPr>
      <w:b/>
      <w:color w:val="000000"/>
      <w:spacing w:val="0"/>
      <w:position w:val="0"/>
      <w:sz w:val="22"/>
      <w:u w:val="none"/>
      <w:vertAlign w:val="baseline"/>
    </w:rPr>
  </w:style>
  <w:style w:type="character" w:customStyle="1" w:styleId="129">
    <w:name w:val="ListLabel 52"/>
    <w:qFormat/>
    <w:uiPriority w:val="0"/>
  </w:style>
  <w:style w:type="character" w:customStyle="1" w:styleId="130">
    <w:name w:val="ListLabel 53"/>
    <w:qFormat/>
    <w:uiPriority w:val="0"/>
    <w:rPr>
      <w:b/>
      <w:color w:val="000000"/>
    </w:rPr>
  </w:style>
  <w:style w:type="character" w:customStyle="1" w:styleId="131">
    <w:name w:val="ListLabel 54"/>
    <w:qFormat/>
    <w:uiPriority w:val="0"/>
    <w:rPr>
      <w:rFonts w:cs="Symbol"/>
    </w:rPr>
  </w:style>
  <w:style w:type="character" w:customStyle="1" w:styleId="132">
    <w:name w:val="ListLabel 55"/>
    <w:qFormat/>
    <w:uiPriority w:val="0"/>
    <w:rPr>
      <w:rFonts w:cs="Courier New"/>
    </w:rPr>
  </w:style>
  <w:style w:type="character" w:customStyle="1" w:styleId="133">
    <w:name w:val="ListLabel 56"/>
    <w:qFormat/>
    <w:uiPriority w:val="0"/>
    <w:rPr>
      <w:rFonts w:cs="Wingdings"/>
    </w:rPr>
  </w:style>
  <w:style w:type="character" w:customStyle="1" w:styleId="134">
    <w:name w:val="ListLabel 57"/>
    <w:qFormat/>
    <w:uiPriority w:val="0"/>
    <w:rPr>
      <w:rFonts w:cs="Symbol"/>
      <w:sz w:val="22"/>
      <w:szCs w:val="22"/>
    </w:rPr>
  </w:style>
  <w:style w:type="character" w:customStyle="1" w:styleId="135">
    <w:name w:val="ListLabel 58"/>
    <w:qFormat/>
    <w:uiPriority w:val="0"/>
    <w:rPr>
      <w:rFonts w:cs="OpenSymbol"/>
      <w:sz w:val="22"/>
      <w:szCs w:val="22"/>
    </w:rPr>
  </w:style>
  <w:style w:type="character" w:customStyle="1" w:styleId="136">
    <w:name w:val="ListLabel 59"/>
    <w:qFormat/>
    <w:uiPriority w:val="0"/>
    <w:rPr>
      <w:b/>
      <w:color w:val="000000"/>
      <w:spacing w:val="0"/>
      <w:position w:val="0"/>
      <w:sz w:val="22"/>
      <w:u w:val="none"/>
      <w:vertAlign w:val="baseline"/>
    </w:rPr>
  </w:style>
  <w:style w:type="character" w:customStyle="1" w:styleId="137">
    <w:name w:val="ListLabel 60"/>
    <w:qFormat/>
    <w:uiPriority w:val="0"/>
  </w:style>
  <w:style w:type="character" w:customStyle="1" w:styleId="138">
    <w:name w:val="ListLabel 61"/>
    <w:qFormat/>
    <w:uiPriority w:val="0"/>
    <w:rPr>
      <w:b/>
      <w:color w:val="000000"/>
    </w:rPr>
  </w:style>
  <w:style w:type="character" w:customStyle="1" w:styleId="139">
    <w:name w:val="ListLabel 62"/>
    <w:qFormat/>
    <w:uiPriority w:val="0"/>
    <w:rPr>
      <w:rFonts w:cs="Symbol"/>
    </w:rPr>
  </w:style>
  <w:style w:type="character" w:customStyle="1" w:styleId="140">
    <w:name w:val="ListLabel 63"/>
    <w:qFormat/>
    <w:uiPriority w:val="0"/>
    <w:rPr>
      <w:rFonts w:cs="Courier New"/>
    </w:rPr>
  </w:style>
  <w:style w:type="character" w:customStyle="1" w:styleId="141">
    <w:name w:val="ListLabel 64"/>
    <w:qFormat/>
    <w:uiPriority w:val="0"/>
    <w:rPr>
      <w:rFonts w:cs="Wingdings"/>
    </w:rPr>
  </w:style>
  <w:style w:type="character" w:customStyle="1" w:styleId="142">
    <w:name w:val="ListLabel 65"/>
    <w:qFormat/>
    <w:uiPriority w:val="0"/>
    <w:rPr>
      <w:rFonts w:cs="Symbol"/>
      <w:sz w:val="22"/>
      <w:szCs w:val="22"/>
    </w:rPr>
  </w:style>
  <w:style w:type="character" w:customStyle="1" w:styleId="143">
    <w:name w:val="ListLabel 66"/>
    <w:qFormat/>
    <w:uiPriority w:val="0"/>
    <w:rPr>
      <w:rFonts w:cs="OpenSymbol"/>
      <w:sz w:val="22"/>
      <w:szCs w:val="22"/>
    </w:rPr>
  </w:style>
  <w:style w:type="character" w:customStyle="1" w:styleId="144">
    <w:name w:val="ListLabel 67"/>
    <w:qFormat/>
    <w:uiPriority w:val="0"/>
    <w:rPr>
      <w:b/>
      <w:color w:val="000000"/>
      <w:spacing w:val="0"/>
      <w:position w:val="0"/>
      <w:sz w:val="22"/>
      <w:u w:val="none"/>
      <w:vertAlign w:val="baseline"/>
    </w:rPr>
  </w:style>
  <w:style w:type="character" w:customStyle="1" w:styleId="145">
    <w:name w:val="ListLabel 68"/>
    <w:qFormat/>
    <w:uiPriority w:val="0"/>
  </w:style>
  <w:style w:type="character" w:customStyle="1" w:styleId="146">
    <w:name w:val="ListLabel 69"/>
    <w:qFormat/>
    <w:uiPriority w:val="0"/>
    <w:rPr>
      <w:b/>
      <w:color w:val="000000"/>
    </w:rPr>
  </w:style>
  <w:style w:type="character" w:customStyle="1" w:styleId="147">
    <w:name w:val="ListLabel 70"/>
    <w:qFormat/>
    <w:uiPriority w:val="0"/>
    <w:rPr>
      <w:rFonts w:cs="Symbol"/>
    </w:rPr>
  </w:style>
  <w:style w:type="character" w:customStyle="1" w:styleId="148">
    <w:name w:val="ListLabel 71"/>
    <w:qFormat/>
    <w:uiPriority w:val="0"/>
    <w:rPr>
      <w:rFonts w:cs="Courier New"/>
    </w:rPr>
  </w:style>
  <w:style w:type="character" w:customStyle="1" w:styleId="149">
    <w:name w:val="ListLabel 72"/>
    <w:qFormat/>
    <w:uiPriority w:val="0"/>
    <w:rPr>
      <w:rFonts w:cs="Wingdings"/>
    </w:rPr>
  </w:style>
  <w:style w:type="character" w:customStyle="1" w:styleId="150">
    <w:name w:val="ListLabel 73"/>
    <w:qFormat/>
    <w:uiPriority w:val="0"/>
    <w:rPr>
      <w:rFonts w:cs="Symbol"/>
      <w:sz w:val="22"/>
      <w:szCs w:val="22"/>
    </w:rPr>
  </w:style>
  <w:style w:type="character" w:customStyle="1" w:styleId="151">
    <w:name w:val="ListLabel 74"/>
    <w:qFormat/>
    <w:uiPriority w:val="0"/>
    <w:rPr>
      <w:rFonts w:cs="OpenSymbol"/>
      <w:sz w:val="22"/>
      <w:szCs w:val="22"/>
    </w:rPr>
  </w:style>
  <w:style w:type="character" w:customStyle="1" w:styleId="152">
    <w:name w:val="ListLabel 75"/>
    <w:qFormat/>
    <w:uiPriority w:val="0"/>
    <w:rPr>
      <w:b/>
      <w:bCs/>
      <w:color w:val="000000"/>
      <w:spacing w:val="0"/>
      <w:position w:val="0"/>
      <w:sz w:val="28"/>
      <w:szCs w:val="28"/>
      <w:u w:val="none"/>
      <w:vertAlign w:val="baseline"/>
    </w:rPr>
  </w:style>
  <w:style w:type="character" w:customStyle="1" w:styleId="153">
    <w:name w:val="ListLabel 76"/>
    <w:qFormat/>
    <w:uiPriority w:val="0"/>
    <w:rPr>
      <w:b/>
    </w:rPr>
  </w:style>
  <w:style w:type="character" w:customStyle="1" w:styleId="154">
    <w:name w:val="ListLabel 77"/>
    <w:qFormat/>
    <w:uiPriority w:val="0"/>
    <w:rPr>
      <w:b/>
      <w:bCs/>
      <w:color w:val="000000"/>
      <w:spacing w:val="0"/>
      <w:position w:val="0"/>
      <w:sz w:val="24"/>
      <w:szCs w:val="24"/>
      <w:u w:val="none"/>
      <w:vertAlign w:val="baseline"/>
    </w:rPr>
  </w:style>
  <w:style w:type="character" w:customStyle="1" w:styleId="155">
    <w:name w:val="ListLabel 78"/>
    <w:qFormat/>
    <w:uiPriority w:val="0"/>
    <w:rPr>
      <w:b/>
      <w:color w:val="000000"/>
      <w:spacing w:val="0"/>
      <w:position w:val="0"/>
      <w:sz w:val="22"/>
      <w:u w:val="none"/>
      <w:vertAlign w:val="baseline"/>
    </w:rPr>
  </w:style>
  <w:style w:type="character" w:customStyle="1" w:styleId="156">
    <w:name w:val="ListLabel 79"/>
    <w:qFormat/>
    <w:uiPriority w:val="0"/>
    <w:rPr>
      <w:b/>
      <w:color w:val="000000"/>
    </w:rPr>
  </w:style>
  <w:style w:type="character" w:customStyle="1" w:styleId="157">
    <w:name w:val="ListLabel 80"/>
    <w:qFormat/>
    <w:uiPriority w:val="0"/>
    <w:rPr>
      <w:rFonts w:cs="Courier New"/>
    </w:rPr>
  </w:style>
  <w:style w:type="character" w:customStyle="1" w:styleId="158">
    <w:name w:val="ListLabel 81"/>
    <w:qFormat/>
    <w:uiPriority w:val="0"/>
    <w:rPr>
      <w:rFonts w:cs="Courier New"/>
    </w:rPr>
  </w:style>
  <w:style w:type="character" w:customStyle="1" w:styleId="159">
    <w:name w:val="ListLabel 82"/>
    <w:qFormat/>
    <w:uiPriority w:val="0"/>
    <w:rPr>
      <w:rFonts w:cs="Courier New"/>
    </w:rPr>
  </w:style>
  <w:style w:type="character" w:customStyle="1" w:styleId="160">
    <w:name w:val="ListLabel 83"/>
    <w:qFormat/>
    <w:uiPriority w:val="0"/>
    <w:rPr>
      <w:rFonts w:cs="Courier New"/>
    </w:rPr>
  </w:style>
  <w:style w:type="character" w:customStyle="1" w:styleId="161">
    <w:name w:val="ListLabel 84"/>
    <w:qFormat/>
    <w:uiPriority w:val="0"/>
    <w:rPr>
      <w:rFonts w:cs="Courier New"/>
    </w:rPr>
  </w:style>
  <w:style w:type="character" w:customStyle="1" w:styleId="162">
    <w:name w:val="ListLabel 85"/>
    <w:qFormat/>
    <w:uiPriority w:val="0"/>
    <w:rPr>
      <w:rFonts w:cs="Courier New"/>
    </w:rPr>
  </w:style>
  <w:style w:type="character" w:customStyle="1" w:styleId="163">
    <w:name w:val="ListLabel 86"/>
    <w:qFormat/>
    <w:uiPriority w:val="0"/>
    <w:rPr>
      <w:rFonts w:cs="Courier New"/>
    </w:rPr>
  </w:style>
  <w:style w:type="character" w:customStyle="1" w:styleId="164">
    <w:name w:val="ListLabel 87"/>
    <w:qFormat/>
    <w:uiPriority w:val="0"/>
    <w:rPr>
      <w:rFonts w:cs="Courier New"/>
    </w:rPr>
  </w:style>
  <w:style w:type="character" w:customStyle="1" w:styleId="165">
    <w:name w:val="ListLabel 88"/>
    <w:qFormat/>
    <w:uiPriority w:val="0"/>
    <w:rPr>
      <w:rFonts w:cs="Courier New"/>
    </w:rPr>
  </w:style>
  <w:style w:type="character" w:customStyle="1" w:styleId="166">
    <w:name w:val="ListLabel 89"/>
    <w:qFormat/>
    <w:uiPriority w:val="0"/>
    <w:rPr>
      <w:rFonts w:cs="Courier New"/>
    </w:rPr>
  </w:style>
  <w:style w:type="character" w:customStyle="1" w:styleId="167">
    <w:name w:val="ListLabel 90"/>
    <w:qFormat/>
    <w:uiPriority w:val="0"/>
    <w:rPr>
      <w:rFonts w:cs="Courier New"/>
    </w:rPr>
  </w:style>
  <w:style w:type="character" w:customStyle="1" w:styleId="168">
    <w:name w:val="ListLabel 91"/>
    <w:qFormat/>
    <w:uiPriority w:val="0"/>
    <w:rPr>
      <w:rFonts w:cs="Courier New"/>
    </w:rPr>
  </w:style>
  <w:style w:type="character" w:customStyle="1" w:styleId="169">
    <w:name w:val="ListLabel 92"/>
    <w:qFormat/>
    <w:uiPriority w:val="0"/>
    <w:rPr>
      <w:b/>
      <w:bCs/>
      <w:color w:val="000000"/>
      <w:spacing w:val="0"/>
      <w:position w:val="0"/>
      <w:sz w:val="28"/>
      <w:szCs w:val="28"/>
      <w:u w:val="none"/>
      <w:vertAlign w:val="baseline"/>
    </w:rPr>
  </w:style>
  <w:style w:type="character" w:customStyle="1" w:styleId="170">
    <w:name w:val="ListLabel 93"/>
    <w:qFormat/>
    <w:uiPriority w:val="0"/>
    <w:rPr>
      <w:b/>
    </w:rPr>
  </w:style>
  <w:style w:type="character" w:customStyle="1" w:styleId="171">
    <w:name w:val="ListLabel 94"/>
    <w:qFormat/>
    <w:uiPriority w:val="0"/>
    <w:rPr>
      <w:b/>
      <w:bCs/>
      <w:color w:val="000000"/>
      <w:spacing w:val="0"/>
      <w:position w:val="0"/>
      <w:sz w:val="24"/>
      <w:szCs w:val="24"/>
      <w:u w:val="none"/>
      <w:vertAlign w:val="baseline"/>
    </w:rPr>
  </w:style>
  <w:style w:type="character" w:customStyle="1" w:styleId="172">
    <w:name w:val="ListLabel 95"/>
    <w:qFormat/>
    <w:uiPriority w:val="0"/>
    <w:rPr>
      <w:b/>
      <w:color w:val="000000"/>
      <w:spacing w:val="0"/>
      <w:position w:val="0"/>
      <w:sz w:val="22"/>
      <w:u w:val="none"/>
      <w:vertAlign w:val="baseline"/>
    </w:rPr>
  </w:style>
  <w:style w:type="character" w:customStyle="1" w:styleId="173">
    <w:name w:val="ListLabel 96"/>
    <w:qFormat/>
    <w:uiPriority w:val="0"/>
    <w:rPr>
      <w:b/>
      <w:color w:val="000000"/>
    </w:rPr>
  </w:style>
  <w:style w:type="character" w:customStyle="1" w:styleId="174">
    <w:name w:val="ListLabel 97"/>
    <w:qFormat/>
    <w:uiPriority w:val="0"/>
    <w:rPr>
      <w:b/>
      <w:bCs/>
      <w:color w:val="000000"/>
      <w:spacing w:val="0"/>
      <w:position w:val="0"/>
      <w:sz w:val="28"/>
      <w:szCs w:val="28"/>
      <w:u w:val="none"/>
      <w:vertAlign w:val="baseline"/>
    </w:rPr>
  </w:style>
  <w:style w:type="character" w:customStyle="1" w:styleId="175">
    <w:name w:val="ListLabel 98"/>
    <w:qFormat/>
    <w:uiPriority w:val="0"/>
    <w:rPr>
      <w:b/>
    </w:rPr>
  </w:style>
  <w:style w:type="character" w:customStyle="1" w:styleId="176">
    <w:name w:val="ListLabel 99"/>
    <w:qFormat/>
    <w:uiPriority w:val="0"/>
    <w:rPr>
      <w:b/>
      <w:bCs/>
      <w:color w:val="000000"/>
      <w:spacing w:val="0"/>
      <w:position w:val="0"/>
      <w:sz w:val="24"/>
      <w:szCs w:val="24"/>
      <w:u w:val="none"/>
      <w:vertAlign w:val="baseline"/>
    </w:rPr>
  </w:style>
  <w:style w:type="character" w:customStyle="1" w:styleId="177">
    <w:name w:val="ListLabel 100"/>
    <w:qFormat/>
    <w:uiPriority w:val="0"/>
    <w:rPr>
      <w:b/>
      <w:color w:val="000000"/>
      <w:spacing w:val="0"/>
      <w:position w:val="0"/>
      <w:sz w:val="22"/>
      <w:u w:val="none"/>
      <w:vertAlign w:val="baseline"/>
    </w:rPr>
  </w:style>
  <w:style w:type="character" w:customStyle="1" w:styleId="178">
    <w:name w:val="ListLabel 101"/>
    <w:qFormat/>
    <w:uiPriority w:val="0"/>
    <w:rPr>
      <w:b/>
      <w:color w:val="000000"/>
    </w:rPr>
  </w:style>
  <w:style w:type="character" w:customStyle="1" w:styleId="179">
    <w:name w:val="ListLabel 102"/>
    <w:qFormat/>
    <w:uiPriority w:val="0"/>
    <w:rPr>
      <w:b/>
      <w:bCs/>
      <w:color w:val="000000"/>
      <w:spacing w:val="0"/>
      <w:position w:val="0"/>
      <w:sz w:val="28"/>
      <w:szCs w:val="28"/>
      <w:u w:val="none"/>
      <w:vertAlign w:val="baseline"/>
    </w:rPr>
  </w:style>
  <w:style w:type="character" w:customStyle="1" w:styleId="180">
    <w:name w:val="ListLabel 103"/>
    <w:qFormat/>
    <w:uiPriority w:val="0"/>
    <w:rPr>
      <w:b/>
    </w:rPr>
  </w:style>
  <w:style w:type="character" w:customStyle="1" w:styleId="181">
    <w:name w:val="ListLabel 104"/>
    <w:qFormat/>
    <w:uiPriority w:val="0"/>
    <w:rPr>
      <w:b/>
      <w:bCs/>
      <w:color w:val="000000"/>
      <w:spacing w:val="0"/>
      <w:position w:val="0"/>
      <w:sz w:val="24"/>
      <w:szCs w:val="24"/>
      <w:u w:val="none"/>
      <w:vertAlign w:val="baseline"/>
    </w:rPr>
  </w:style>
  <w:style w:type="character" w:customStyle="1" w:styleId="182">
    <w:name w:val="ListLabel 105"/>
    <w:qFormat/>
    <w:uiPriority w:val="0"/>
    <w:rPr>
      <w:b/>
      <w:color w:val="000000"/>
      <w:spacing w:val="0"/>
      <w:position w:val="0"/>
      <w:sz w:val="22"/>
      <w:u w:val="none"/>
      <w:vertAlign w:val="baseline"/>
    </w:rPr>
  </w:style>
  <w:style w:type="character" w:customStyle="1" w:styleId="183">
    <w:name w:val="ListLabel 106"/>
    <w:qFormat/>
    <w:uiPriority w:val="0"/>
    <w:rPr>
      <w:b/>
      <w:color w:val="000000"/>
    </w:rPr>
  </w:style>
  <w:style w:type="character" w:customStyle="1" w:styleId="184">
    <w:name w:val="ListLabel 107"/>
    <w:qFormat/>
    <w:uiPriority w:val="0"/>
    <w:rPr>
      <w:b/>
      <w:bCs/>
      <w:color w:val="000000"/>
      <w:spacing w:val="0"/>
      <w:position w:val="0"/>
      <w:sz w:val="28"/>
      <w:szCs w:val="28"/>
      <w:u w:val="none"/>
      <w:vertAlign w:val="baseline"/>
    </w:rPr>
  </w:style>
  <w:style w:type="character" w:customStyle="1" w:styleId="185">
    <w:name w:val="ListLabel 108"/>
    <w:qFormat/>
    <w:uiPriority w:val="0"/>
    <w:rPr>
      <w:b/>
    </w:rPr>
  </w:style>
  <w:style w:type="character" w:customStyle="1" w:styleId="186">
    <w:name w:val="ListLabel 109"/>
    <w:qFormat/>
    <w:uiPriority w:val="0"/>
    <w:rPr>
      <w:b/>
      <w:bCs/>
      <w:color w:val="000000"/>
      <w:spacing w:val="0"/>
      <w:position w:val="0"/>
      <w:sz w:val="24"/>
      <w:szCs w:val="24"/>
      <w:u w:val="none"/>
      <w:vertAlign w:val="baseline"/>
    </w:rPr>
  </w:style>
  <w:style w:type="character" w:customStyle="1" w:styleId="187">
    <w:name w:val="ListLabel 110"/>
    <w:qFormat/>
    <w:uiPriority w:val="0"/>
    <w:rPr>
      <w:b/>
      <w:color w:val="000000"/>
      <w:spacing w:val="0"/>
      <w:position w:val="0"/>
      <w:sz w:val="22"/>
      <w:u w:val="none"/>
      <w:vertAlign w:val="baseline"/>
    </w:rPr>
  </w:style>
  <w:style w:type="character" w:customStyle="1" w:styleId="188">
    <w:name w:val="ListLabel 111"/>
    <w:qFormat/>
    <w:uiPriority w:val="0"/>
    <w:rPr>
      <w:b/>
      <w:color w:val="000000"/>
    </w:rPr>
  </w:style>
  <w:style w:type="character" w:customStyle="1" w:styleId="189">
    <w:name w:val="ListLabel 112"/>
    <w:qFormat/>
    <w:uiPriority w:val="0"/>
    <w:rPr>
      <w:b/>
      <w:bCs/>
      <w:color w:val="000000"/>
      <w:spacing w:val="0"/>
      <w:position w:val="0"/>
      <w:sz w:val="28"/>
      <w:szCs w:val="28"/>
      <w:u w:val="none"/>
      <w:vertAlign w:val="baseline"/>
    </w:rPr>
  </w:style>
  <w:style w:type="character" w:customStyle="1" w:styleId="190">
    <w:name w:val="ListLabel 113"/>
    <w:qFormat/>
    <w:uiPriority w:val="0"/>
    <w:rPr>
      <w:b/>
    </w:rPr>
  </w:style>
  <w:style w:type="character" w:customStyle="1" w:styleId="191">
    <w:name w:val="ListLabel 114"/>
    <w:qFormat/>
    <w:uiPriority w:val="0"/>
    <w:rPr>
      <w:b/>
      <w:bCs/>
      <w:color w:val="000000"/>
      <w:spacing w:val="0"/>
      <w:position w:val="0"/>
      <w:sz w:val="24"/>
      <w:szCs w:val="24"/>
      <w:u w:val="none"/>
      <w:vertAlign w:val="baseline"/>
    </w:rPr>
  </w:style>
  <w:style w:type="character" w:customStyle="1" w:styleId="192">
    <w:name w:val="ListLabel 115"/>
    <w:qFormat/>
    <w:uiPriority w:val="0"/>
    <w:rPr>
      <w:b/>
      <w:color w:val="000000"/>
      <w:spacing w:val="0"/>
      <w:position w:val="0"/>
      <w:sz w:val="22"/>
      <w:u w:val="none"/>
      <w:vertAlign w:val="baseline"/>
    </w:rPr>
  </w:style>
  <w:style w:type="character" w:customStyle="1" w:styleId="193">
    <w:name w:val="ListLabel 116"/>
    <w:qFormat/>
    <w:uiPriority w:val="0"/>
    <w:rPr>
      <w:b/>
      <w:color w:val="000000"/>
    </w:rPr>
  </w:style>
  <w:style w:type="character" w:customStyle="1" w:styleId="194">
    <w:name w:val="ListLabel 117"/>
    <w:qFormat/>
    <w:uiPriority w:val="0"/>
    <w:rPr>
      <w:b/>
      <w:bCs/>
      <w:color w:val="000000"/>
      <w:spacing w:val="0"/>
      <w:position w:val="0"/>
      <w:sz w:val="28"/>
      <w:szCs w:val="28"/>
      <w:u w:val="none"/>
      <w:vertAlign w:val="baseline"/>
    </w:rPr>
  </w:style>
  <w:style w:type="character" w:customStyle="1" w:styleId="195">
    <w:name w:val="ListLabel 118"/>
    <w:qFormat/>
    <w:uiPriority w:val="0"/>
    <w:rPr>
      <w:b/>
    </w:rPr>
  </w:style>
  <w:style w:type="character" w:customStyle="1" w:styleId="196">
    <w:name w:val="ListLabel 119"/>
    <w:qFormat/>
    <w:uiPriority w:val="0"/>
    <w:rPr>
      <w:b/>
      <w:bCs/>
      <w:color w:val="000000"/>
      <w:spacing w:val="0"/>
      <w:position w:val="0"/>
      <w:sz w:val="24"/>
      <w:szCs w:val="24"/>
      <w:u w:val="none"/>
      <w:vertAlign w:val="baseline"/>
    </w:rPr>
  </w:style>
  <w:style w:type="character" w:customStyle="1" w:styleId="197">
    <w:name w:val="ListLabel 120"/>
    <w:qFormat/>
    <w:uiPriority w:val="0"/>
    <w:rPr>
      <w:b/>
      <w:color w:val="000000"/>
      <w:spacing w:val="0"/>
      <w:position w:val="0"/>
      <w:sz w:val="22"/>
      <w:u w:val="none"/>
      <w:vertAlign w:val="baseline"/>
    </w:rPr>
  </w:style>
  <w:style w:type="character" w:customStyle="1" w:styleId="198">
    <w:name w:val="ListLabel 121"/>
    <w:qFormat/>
    <w:uiPriority w:val="0"/>
    <w:rPr>
      <w:b/>
      <w:color w:val="000000"/>
    </w:rPr>
  </w:style>
  <w:style w:type="character" w:customStyle="1" w:styleId="199">
    <w:name w:val="ListLabel 122"/>
    <w:qFormat/>
    <w:uiPriority w:val="0"/>
    <w:rPr>
      <w:b/>
      <w:bCs/>
      <w:color w:val="000000"/>
      <w:spacing w:val="0"/>
      <w:position w:val="0"/>
      <w:sz w:val="28"/>
      <w:szCs w:val="28"/>
      <w:u w:val="none"/>
      <w:vertAlign w:val="baseline"/>
    </w:rPr>
  </w:style>
  <w:style w:type="character" w:customStyle="1" w:styleId="200">
    <w:name w:val="ListLabel 123"/>
    <w:qFormat/>
    <w:uiPriority w:val="0"/>
    <w:rPr>
      <w:b/>
    </w:rPr>
  </w:style>
  <w:style w:type="character" w:customStyle="1" w:styleId="201">
    <w:name w:val="ListLabel 124"/>
    <w:qFormat/>
    <w:uiPriority w:val="0"/>
    <w:rPr>
      <w:b/>
      <w:bCs/>
      <w:color w:val="000000"/>
      <w:spacing w:val="0"/>
      <w:position w:val="0"/>
      <w:sz w:val="24"/>
      <w:szCs w:val="24"/>
      <w:u w:val="none"/>
      <w:vertAlign w:val="baseline"/>
    </w:rPr>
  </w:style>
  <w:style w:type="character" w:customStyle="1" w:styleId="202">
    <w:name w:val="ListLabel 125"/>
    <w:qFormat/>
    <w:uiPriority w:val="0"/>
    <w:rPr>
      <w:b/>
      <w:color w:val="000000"/>
      <w:spacing w:val="0"/>
      <w:position w:val="0"/>
      <w:sz w:val="22"/>
      <w:u w:val="none"/>
      <w:vertAlign w:val="baseline"/>
    </w:rPr>
  </w:style>
  <w:style w:type="character" w:customStyle="1" w:styleId="203">
    <w:name w:val="ListLabel 126"/>
    <w:qFormat/>
    <w:uiPriority w:val="0"/>
    <w:rPr>
      <w:b/>
      <w:color w:val="000000"/>
    </w:rPr>
  </w:style>
  <w:style w:type="character" w:customStyle="1" w:styleId="204">
    <w:name w:val="ListLabel 127"/>
    <w:qFormat/>
    <w:uiPriority w:val="0"/>
    <w:rPr>
      <w:b/>
      <w:bCs/>
      <w:color w:val="000000"/>
      <w:spacing w:val="0"/>
      <w:position w:val="0"/>
      <w:sz w:val="28"/>
      <w:szCs w:val="28"/>
      <w:u w:val="none"/>
      <w:vertAlign w:val="baseline"/>
    </w:rPr>
  </w:style>
  <w:style w:type="character" w:customStyle="1" w:styleId="205">
    <w:name w:val="ListLabel 128"/>
    <w:qFormat/>
    <w:uiPriority w:val="0"/>
    <w:rPr>
      <w:b/>
    </w:rPr>
  </w:style>
  <w:style w:type="character" w:customStyle="1" w:styleId="206">
    <w:name w:val="ListLabel 129"/>
    <w:qFormat/>
    <w:uiPriority w:val="0"/>
    <w:rPr>
      <w:b/>
      <w:bCs/>
      <w:color w:val="000000"/>
      <w:spacing w:val="0"/>
      <w:position w:val="0"/>
      <w:sz w:val="24"/>
      <w:szCs w:val="24"/>
      <w:u w:val="none"/>
      <w:vertAlign w:val="baseline"/>
    </w:rPr>
  </w:style>
  <w:style w:type="character" w:customStyle="1" w:styleId="207">
    <w:name w:val="ListLabel 130"/>
    <w:qFormat/>
    <w:uiPriority w:val="0"/>
    <w:rPr>
      <w:b/>
      <w:color w:val="000000"/>
      <w:spacing w:val="0"/>
      <w:position w:val="0"/>
      <w:sz w:val="22"/>
      <w:u w:val="none"/>
      <w:vertAlign w:val="baseline"/>
    </w:rPr>
  </w:style>
  <w:style w:type="character" w:customStyle="1" w:styleId="208">
    <w:name w:val="ListLabel 131"/>
    <w:qFormat/>
    <w:uiPriority w:val="0"/>
    <w:rPr>
      <w:b/>
      <w:color w:val="000000"/>
    </w:rPr>
  </w:style>
  <w:style w:type="character" w:customStyle="1" w:styleId="209">
    <w:name w:val="ListLabel 132"/>
    <w:uiPriority w:val="0"/>
    <w:rPr>
      <w:b/>
      <w:bCs/>
      <w:color w:val="000000"/>
      <w:spacing w:val="0"/>
      <w:position w:val="0"/>
      <w:sz w:val="28"/>
      <w:szCs w:val="28"/>
      <w:u w:val="none"/>
      <w:vertAlign w:val="baseline"/>
    </w:rPr>
  </w:style>
  <w:style w:type="character" w:customStyle="1" w:styleId="210">
    <w:name w:val="ListLabel 133"/>
    <w:uiPriority w:val="0"/>
    <w:rPr>
      <w:b/>
    </w:rPr>
  </w:style>
  <w:style w:type="character" w:customStyle="1" w:styleId="211">
    <w:name w:val="ListLabel 134"/>
    <w:uiPriority w:val="0"/>
    <w:rPr>
      <w:b/>
      <w:bCs/>
      <w:color w:val="000000"/>
      <w:spacing w:val="0"/>
      <w:position w:val="0"/>
      <w:sz w:val="24"/>
      <w:szCs w:val="24"/>
      <w:u w:val="none"/>
      <w:vertAlign w:val="baseline"/>
    </w:rPr>
  </w:style>
  <w:style w:type="character" w:customStyle="1" w:styleId="212">
    <w:name w:val="ListLabel 135"/>
    <w:uiPriority w:val="0"/>
    <w:rPr>
      <w:b/>
      <w:color w:val="000000"/>
      <w:spacing w:val="0"/>
      <w:position w:val="0"/>
      <w:sz w:val="22"/>
      <w:u w:val="none"/>
      <w:vertAlign w:val="baseline"/>
    </w:rPr>
  </w:style>
  <w:style w:type="character" w:customStyle="1" w:styleId="213">
    <w:name w:val="ListLabel 136"/>
    <w:uiPriority w:val="0"/>
    <w:rPr>
      <w:b/>
      <w:color w:val="000000"/>
    </w:rPr>
  </w:style>
  <w:style w:type="character" w:customStyle="1" w:styleId="214">
    <w:name w:val="ListLabel 137"/>
    <w:uiPriority w:val="0"/>
    <w:rPr>
      <w:rFonts w:cs="Arial"/>
    </w:rPr>
  </w:style>
  <w:style w:type="character" w:customStyle="1" w:styleId="215">
    <w:name w:val="ListLabel 138"/>
    <w:uiPriority w:val="0"/>
    <w:rPr>
      <w:rFonts w:cs="Symbol"/>
    </w:rPr>
  </w:style>
  <w:style w:type="character" w:customStyle="1" w:styleId="216">
    <w:name w:val="ListLabel 139"/>
    <w:uiPriority w:val="0"/>
    <w:rPr>
      <w:rFonts w:cs="Courier New"/>
    </w:rPr>
  </w:style>
  <w:style w:type="character" w:customStyle="1" w:styleId="217">
    <w:name w:val="ListLabel 140"/>
    <w:uiPriority w:val="0"/>
    <w:rPr>
      <w:rFonts w:cs="Wingdings"/>
    </w:rPr>
  </w:style>
  <w:style w:type="character" w:customStyle="1" w:styleId="218">
    <w:name w:val="Numbering Symbols"/>
    <w:uiPriority w:val="0"/>
  </w:style>
  <w:style w:type="character" w:customStyle="1" w:styleId="219">
    <w:name w:val="ListLabel 141"/>
    <w:uiPriority w:val="0"/>
    <w:rPr>
      <w:b/>
      <w:bCs/>
      <w:color w:val="000000"/>
      <w:spacing w:val="0"/>
      <w:position w:val="0"/>
      <w:sz w:val="28"/>
      <w:szCs w:val="28"/>
      <w:u w:val="none"/>
      <w:vertAlign w:val="baseline"/>
    </w:rPr>
  </w:style>
  <w:style w:type="character" w:customStyle="1" w:styleId="220">
    <w:name w:val="ListLabel 142"/>
    <w:uiPriority w:val="0"/>
    <w:rPr>
      <w:b/>
    </w:rPr>
  </w:style>
  <w:style w:type="character" w:customStyle="1" w:styleId="221">
    <w:name w:val="ListLabel 143"/>
    <w:uiPriority w:val="0"/>
    <w:rPr>
      <w:b/>
      <w:bCs/>
      <w:color w:val="000000"/>
      <w:spacing w:val="0"/>
      <w:position w:val="0"/>
      <w:sz w:val="24"/>
      <w:szCs w:val="24"/>
      <w:u w:val="none"/>
      <w:vertAlign w:val="baseline"/>
    </w:rPr>
  </w:style>
  <w:style w:type="character" w:customStyle="1" w:styleId="222">
    <w:name w:val="ListLabel 144"/>
    <w:uiPriority w:val="0"/>
    <w:rPr>
      <w:b/>
      <w:color w:val="000000"/>
      <w:spacing w:val="0"/>
      <w:position w:val="0"/>
      <w:sz w:val="22"/>
      <w:u w:val="none"/>
      <w:vertAlign w:val="baseline"/>
    </w:rPr>
  </w:style>
  <w:style w:type="character" w:customStyle="1" w:styleId="223">
    <w:name w:val="ListLabel 145"/>
    <w:uiPriority w:val="0"/>
    <w:rPr>
      <w:b/>
      <w:color w:val="000000"/>
    </w:rPr>
  </w:style>
  <w:style w:type="character" w:customStyle="1" w:styleId="224">
    <w:name w:val="ListLabel 146"/>
    <w:uiPriority w:val="0"/>
    <w:rPr>
      <w:sz w:val="11"/>
    </w:rPr>
  </w:style>
  <w:style w:type="character" w:customStyle="1" w:styleId="225">
    <w:name w:val="ListLabel 147"/>
    <w:uiPriority w:val="0"/>
    <w:rPr>
      <w:rFonts w:cs="Symbol"/>
      <w:sz w:val="22"/>
      <w:szCs w:val="22"/>
    </w:rPr>
  </w:style>
  <w:style w:type="character" w:customStyle="1" w:styleId="226">
    <w:name w:val="ListLabel 148"/>
    <w:uiPriority w:val="0"/>
    <w:rPr>
      <w:rFonts w:cs="OpenSymbol"/>
      <w:sz w:val="22"/>
      <w:szCs w:val="22"/>
    </w:rPr>
  </w:style>
  <w:style w:type="character" w:customStyle="1" w:styleId="227">
    <w:name w:val="ListLabel 149"/>
    <w:uiPriority w:val="0"/>
    <w:rPr>
      <w:rFonts w:cs="Symbol"/>
    </w:rPr>
  </w:style>
  <w:style w:type="character" w:customStyle="1" w:styleId="228">
    <w:name w:val="ListLabel 150"/>
    <w:uiPriority w:val="0"/>
    <w:rPr>
      <w:rFonts w:cs="Courier New"/>
    </w:rPr>
  </w:style>
  <w:style w:type="character" w:customStyle="1" w:styleId="229">
    <w:name w:val="ListLabel 151"/>
    <w:uiPriority w:val="0"/>
    <w:rPr>
      <w:rFonts w:cs="Wingdings"/>
    </w:rPr>
  </w:style>
  <w:style w:type="paragraph" w:customStyle="1" w:styleId="230">
    <w:name w:val="Index"/>
    <w:basedOn w:val="1"/>
    <w:qFormat/>
    <w:uiPriority w:val="0"/>
    <w:pPr>
      <w:suppressLineNumbers/>
    </w:pPr>
    <w:rPr>
      <w:rFonts w:cs="FreeSans"/>
    </w:rPr>
  </w:style>
  <w:style w:type="paragraph" w:customStyle="1" w:styleId="231">
    <w:name w:val="Body Text1"/>
    <w:basedOn w:val="1"/>
    <w:uiPriority w:val="0"/>
    <w:pPr>
      <w:spacing w:before="0" w:after="140" w:line="288" w:lineRule="auto"/>
    </w:pPr>
  </w:style>
  <w:style w:type="paragraph" w:customStyle="1" w:styleId="232">
    <w:name w:val="Contents 1"/>
    <w:basedOn w:val="1"/>
    <w:unhideWhenUsed/>
    <w:qFormat/>
    <w:uiPriority w:val="39"/>
    <w:pPr>
      <w:spacing w:before="0" w:after="100"/>
    </w:pPr>
    <w:rPr>
      <w:caps/>
      <w:szCs w:val="28"/>
    </w:rPr>
  </w:style>
  <w:style w:type="paragraph" w:customStyle="1" w:styleId="233">
    <w:name w:val="Contents 2"/>
    <w:basedOn w:val="1"/>
    <w:unhideWhenUsed/>
    <w:qFormat/>
    <w:uiPriority w:val="39"/>
    <w:pPr>
      <w:spacing w:before="0" w:after="100"/>
      <w:ind w:left="220" w:right="0" w:firstLine="0"/>
    </w:pPr>
    <w:rPr>
      <w:smallCaps/>
      <w:szCs w:val="24"/>
    </w:rPr>
  </w:style>
  <w:style w:type="paragraph" w:customStyle="1" w:styleId="234">
    <w:name w:val="List Paragraph"/>
    <w:basedOn w:val="1"/>
    <w:qFormat/>
    <w:uiPriority w:val="34"/>
    <w:pPr>
      <w:spacing w:before="0" w:after="0"/>
      <w:ind w:left="720" w:right="0" w:firstLine="0"/>
      <w:contextualSpacing/>
    </w:pPr>
  </w:style>
  <w:style w:type="paragraph" w:customStyle="1" w:styleId="235">
    <w:name w:val="*2. Cover Date"/>
    <w:basedOn w:val="1"/>
    <w:qFormat/>
    <w:uiPriority w:val="0"/>
    <w:pPr>
      <w:spacing w:line="280" w:lineRule="atLeast"/>
      <w:textAlignment w:val="baseline"/>
    </w:pPr>
    <w:rPr>
      <w:rFonts w:ascii="Garamond" w:hAnsi="Garamond"/>
      <w:i/>
    </w:rPr>
  </w:style>
  <w:style w:type="paragraph" w:customStyle="1" w:styleId="236">
    <w:name w:val="Contents 3"/>
    <w:basedOn w:val="1"/>
    <w:unhideWhenUsed/>
    <w:uiPriority w:val="39"/>
    <w:pPr>
      <w:spacing w:before="0" w:after="100"/>
      <w:ind w:left="440" w:right="0" w:firstLine="0"/>
    </w:pPr>
  </w:style>
  <w:style w:type="paragraph" w:customStyle="1" w:styleId="237">
    <w:name w:val="Default"/>
    <w:qFormat/>
    <w:uiPriority w:val="0"/>
    <w:pPr>
      <w:widowControl/>
      <w:suppressAutoHyphens/>
      <w:bidi w:val="0"/>
      <w:jc w:val="left"/>
    </w:pPr>
    <w:rPr>
      <w:rFonts w:ascii="Calibri" w:hAnsi="Calibri" w:eastAsia="Droid Sans Fallback" w:cs="Calibri"/>
      <w:color w:val="000000"/>
      <w:sz w:val="24"/>
      <w:szCs w:val="24"/>
      <w:lang w:val="en-US" w:eastAsia="en-US" w:bidi="ar-SA"/>
    </w:rPr>
  </w:style>
  <w:style w:type="paragraph" w:customStyle="1" w:styleId="238">
    <w:name w:val="No Spacing"/>
    <w:qFormat/>
    <w:uiPriority w:val="1"/>
    <w:pPr>
      <w:widowControl/>
      <w:suppressAutoHyphens/>
      <w:bidi w:val="0"/>
      <w:jc w:val="left"/>
    </w:pPr>
    <w:rPr>
      <w:rFonts w:ascii="Calibri" w:hAnsi="Calibri" w:eastAsia="Times New Roman" w:cs="Times New Roman"/>
      <w:color w:val="00000A"/>
      <w:sz w:val="24"/>
      <w:szCs w:val="20"/>
      <w:lang w:val="en-US" w:eastAsia="en-US" w:bidi="ar-SA"/>
    </w:rPr>
  </w:style>
  <w:style w:type="paragraph" w:customStyle="1" w:styleId="239">
    <w:name w:val="Decimal Aligned"/>
    <w:basedOn w:val="1"/>
    <w:qFormat/>
    <w:uiPriority w:val="40"/>
    <w:pPr>
      <w:tabs>
        <w:tab w:val="decimal" w:pos="360"/>
      </w:tabs>
      <w:spacing w:before="0" w:after="200" w:line="276" w:lineRule="auto"/>
    </w:pPr>
    <w:rPr>
      <w:lang w:eastAsia="ja-JP"/>
    </w:rPr>
  </w:style>
  <w:style w:type="paragraph" w:customStyle="1" w:styleId="240">
    <w:name w:val="Contents 4"/>
    <w:basedOn w:val="1"/>
    <w:unhideWhenUsed/>
    <w:uiPriority w:val="39"/>
    <w:pPr>
      <w:spacing w:before="0" w:after="100"/>
      <w:ind w:left="660" w:right="0" w:firstLine="0"/>
    </w:pPr>
  </w:style>
  <w:style w:type="paragraph" w:customStyle="1" w:styleId="241">
    <w:name w:val="Contents 5"/>
    <w:basedOn w:val="1"/>
    <w:unhideWhenUsed/>
    <w:uiPriority w:val="39"/>
    <w:pPr>
      <w:spacing w:before="0" w:after="100"/>
      <w:ind w:left="880" w:right="0" w:firstLine="0"/>
    </w:pPr>
  </w:style>
  <w:style w:type="paragraph" w:customStyle="1" w:styleId="242">
    <w:name w:val="Contents 6"/>
    <w:basedOn w:val="1"/>
    <w:unhideWhenUsed/>
    <w:uiPriority w:val="39"/>
    <w:pPr>
      <w:suppressAutoHyphens w:val="0"/>
      <w:spacing w:before="0" w:after="100" w:line="276" w:lineRule="auto"/>
      <w:ind w:left="1100" w:right="0" w:firstLine="0"/>
    </w:pPr>
  </w:style>
  <w:style w:type="paragraph" w:customStyle="1" w:styleId="243">
    <w:name w:val="Contents 7"/>
    <w:basedOn w:val="1"/>
    <w:unhideWhenUsed/>
    <w:uiPriority w:val="39"/>
    <w:pPr>
      <w:suppressAutoHyphens w:val="0"/>
      <w:spacing w:before="0" w:after="100" w:line="276" w:lineRule="auto"/>
      <w:ind w:left="1320" w:right="0" w:firstLine="0"/>
    </w:pPr>
  </w:style>
  <w:style w:type="paragraph" w:customStyle="1" w:styleId="244">
    <w:name w:val="Contents 8"/>
    <w:basedOn w:val="1"/>
    <w:unhideWhenUsed/>
    <w:uiPriority w:val="39"/>
    <w:pPr>
      <w:suppressAutoHyphens w:val="0"/>
      <w:spacing w:before="0" w:after="100" w:line="276" w:lineRule="auto"/>
      <w:ind w:left="1540" w:right="0" w:firstLine="0"/>
    </w:pPr>
  </w:style>
  <w:style w:type="paragraph" w:customStyle="1" w:styleId="245">
    <w:name w:val="Contents 9"/>
    <w:basedOn w:val="1"/>
    <w:unhideWhenUsed/>
    <w:uiPriority w:val="39"/>
    <w:pPr>
      <w:suppressAutoHyphens w:val="0"/>
      <w:spacing w:before="0" w:after="100" w:line="276" w:lineRule="auto"/>
      <w:ind w:left="1760" w:right="0" w:firstLine="0"/>
    </w:pPr>
  </w:style>
  <w:style w:type="paragraph" w:customStyle="1" w:styleId="246">
    <w:name w:val="TOA Heading1"/>
    <w:basedOn w:val="2"/>
    <w:unhideWhenUsed/>
    <w:qFormat/>
    <w:uiPriority w:val="39"/>
    <w:pPr>
      <w:spacing w:before="120" w:after="0" w:line="276" w:lineRule="auto"/>
    </w:pPr>
    <w:rPr>
      <w:rFonts w:ascii="Cambria" w:hAnsi="Cambria"/>
      <w:color w:val="365F91"/>
      <w:lang w:eastAsia="ja-JP"/>
    </w:rPr>
  </w:style>
  <w:style w:type="paragraph" w:customStyle="1" w:styleId="247">
    <w:name w:val="Frame Contents"/>
    <w:basedOn w:val="1"/>
    <w:qFormat/>
    <w:uiPriority w:val="0"/>
  </w:style>
  <w:style w:type="paragraph" w:customStyle="1" w:styleId="248">
    <w:name w:val="Table Contents"/>
    <w:basedOn w:val="1"/>
    <w:qFormat/>
    <w:uiPriority w:val="0"/>
  </w:style>
  <w:style w:type="paragraph" w:customStyle="1" w:styleId="249">
    <w:name w:val="Table Heading"/>
    <w:basedOn w:val="248"/>
    <w:qFormat/>
    <w:uiPriority w:val="0"/>
  </w:style>
  <w:style w:type="paragraph" w:customStyle="1" w:styleId="250">
    <w:name w:val="comments-section"/>
    <w:basedOn w:val="1"/>
    <w:qFormat/>
    <w:uiPriority w:val="0"/>
    <w:pPr>
      <w:spacing w:before="0" w:after="280"/>
      <w:jc w:val="left"/>
    </w:pPr>
    <w:rPr>
      <w:rFonts w:ascii="Times New Roman" w:hAnsi="Times New Roman" w:eastAsia="Times New Roman" w:cs="Times New Roman"/>
      <w:szCs w:val="24"/>
    </w:rPr>
  </w:style>
  <w:style w:type="paragraph" w:customStyle="1" w:styleId="251">
    <w:name w:val="m_-3682721468409881787gmail-msolistparagraph"/>
    <w:basedOn w:val="1"/>
    <w:qFormat/>
    <w:uiPriority w:val="0"/>
    <w:pPr>
      <w:spacing w:before="0" w:after="280"/>
      <w:jc w:val="left"/>
    </w:pPr>
    <w:rPr>
      <w:rFonts w:ascii="Times New Roman" w:hAnsi="Times New Roman" w:eastAsia="Times New Roman" w:cs="Times New Roman"/>
      <w:szCs w:val="24"/>
    </w:rPr>
  </w:style>
  <w:style w:type="paragraph" w:customStyle="1" w:styleId="252">
    <w:name w:val="Revision"/>
    <w:semiHidden/>
    <w:qFormat/>
    <w:uiPriority w:val="99"/>
    <w:pPr>
      <w:widowControl/>
      <w:suppressAutoHyphens/>
      <w:bidi w:val="0"/>
      <w:jc w:val="left"/>
    </w:pPr>
    <w:rPr>
      <w:rFonts w:ascii="Calibri" w:hAnsi="Calibri" w:eastAsia="Droid Sans Fallback" w:cs="Calibri"/>
      <w:color w:val="00000A"/>
      <w:sz w:val="24"/>
      <w:szCs w:val="22"/>
      <w:lang w:val="en-US" w:eastAsia="en-US" w:bidi="ar-SA"/>
    </w:rPr>
  </w:style>
  <w:style w:type="paragraph" w:customStyle="1" w:styleId="253">
    <w:name w:val="Quotations"/>
    <w:basedOn w:val="1"/>
    <w:uiPriority w:val="0"/>
  </w:style>
  <w:style w:type="table" w:customStyle="1" w:styleId="254">
    <w:name w:val="Table Professional1"/>
    <w:basedOn w:val="31"/>
    <w:uiPriority w:val="0"/>
    <w:rPr>
      <w:b/>
      <w:bCs/>
      <w:i/>
      <w:caps/>
      <w:smallCaps/>
      <w:color w:val="auto"/>
      <w:spacing w:val="0"/>
      <w:sz w:val="24"/>
      <w:szCs w:val="20"/>
      <w:lang w:val="en-US" w:eastAsia="en-US" w:bidi="ar-SA"/>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44" w:type="dxa"/>
        <w:bottom w:w="0" w:type="dxa"/>
        <w:right w:w="144" w:type="dxa"/>
      </w:tblCellMar>
    </w:tblPr>
    <w:tcPr>
      <w:shd w:val="clear" w:color="auto" w:fill="auto"/>
    </w:tcPr>
    <w:tblStylePr w:type="firstRow">
      <w:rPr>
        <w:b/>
        <w:bCs/>
        <w:color w:val="auto"/>
      </w:rPr>
      <w:tcPr>
        <w:tcBorders>
          <w:tl2br w:val="nil"/>
          <w:tr2bl w:val="nil"/>
        </w:tcBorders>
        <w:shd w:val="solid" w:color="000000" w:fill="FFFFF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2018-10-16T01:27:00Z</dcterms:created>
  <dc:creator>Sudhir Babu</dc:creator>
  <cp:lastModifiedBy>prudhvi.kumar</cp:lastModifiedBy>
  <cp:lastPrinted>2018-10-06T03:18:00Z</cp:lastPrinted>
  <dcterms:modified xsi:type="dcterms:W3CDTF">2018-10-15T19:29:29Z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